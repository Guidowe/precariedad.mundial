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4C505" w14:textId="5E0290FE" w:rsidR="00513C6B" w:rsidRDefault="00B40188" w:rsidP="006E2341">
      <w:pPr>
        <w:jc w:val="center"/>
        <w:rPr>
          <w:rFonts w:ascii="Garamond" w:hAnsi="Garamond" w:cs="Arial"/>
          <w:b/>
          <w:lang w:val="es-MX"/>
        </w:rPr>
      </w:pPr>
      <w:bookmarkStart w:id="0" w:name="_Hlk94707877"/>
      <w:r>
        <w:rPr>
          <w:rFonts w:ascii="Garamond" w:hAnsi="Garamond" w:cs="Arial"/>
          <w:b/>
          <w:lang w:val="es-MX"/>
        </w:rPr>
        <w:t xml:space="preserve">Aclaraciones metodológicas sobre el </w:t>
      </w:r>
      <w:r w:rsidR="00887926">
        <w:rPr>
          <w:rFonts w:ascii="Garamond" w:hAnsi="Garamond" w:cs="Arial"/>
          <w:b/>
          <w:lang w:val="es-MX"/>
        </w:rPr>
        <w:t>armado de la base de datos del proyecto “Precariedad Mundial”</w:t>
      </w:r>
    </w:p>
    <w:p w14:paraId="12872E68" w14:textId="77777777" w:rsidR="00513C6B" w:rsidRDefault="00513C6B" w:rsidP="00513C6B">
      <w:pPr>
        <w:rPr>
          <w:rFonts w:ascii="Garamond" w:hAnsi="Garamond" w:cs="Arial"/>
          <w:b/>
          <w:lang w:val="es-MX"/>
        </w:rPr>
      </w:pPr>
    </w:p>
    <w:p w14:paraId="7EC93A53" w14:textId="77777777" w:rsidR="00147DC5" w:rsidRDefault="00513C6B" w:rsidP="00EE2B60">
      <w:pPr>
        <w:spacing w:before="120"/>
        <w:rPr>
          <w:rFonts w:ascii="Garamond" w:hAnsi="Garamond" w:cs="Arial"/>
          <w:lang w:val="es-MX"/>
        </w:rPr>
      </w:pPr>
      <w:r w:rsidRPr="00F20BBA">
        <w:rPr>
          <w:rFonts w:ascii="Garamond" w:hAnsi="Garamond" w:cs="Arial"/>
          <w:lang w:val="es-MX"/>
        </w:rPr>
        <w:tab/>
      </w:r>
      <w:r w:rsidR="00887926">
        <w:rPr>
          <w:rFonts w:ascii="Garamond" w:hAnsi="Garamond" w:cs="Arial"/>
          <w:lang w:val="es-MX"/>
        </w:rPr>
        <w:t>El proyecto de “Precariedad Mundial” tiene como objetivo aportar argumentos y evidencias empíricas sobre la incidencia de la precariedad laboral a lo largo del mundo. Este documento está orientado a detallar las decisiones metodológicas tomadas a la hora de construir una base de datos internacional</w:t>
      </w:r>
      <w:r w:rsidR="000C3BAF">
        <w:rPr>
          <w:rFonts w:ascii="Garamond" w:hAnsi="Garamond" w:cs="Arial"/>
          <w:lang w:val="es-MX"/>
        </w:rPr>
        <w:t xml:space="preserve"> a partir de una homogeneización de un conjunto de variables presentes en las </w:t>
      </w:r>
      <w:r w:rsidR="00887926">
        <w:rPr>
          <w:rFonts w:ascii="Garamond" w:hAnsi="Garamond" w:cs="Arial"/>
          <w:lang w:val="es-MX"/>
        </w:rPr>
        <w:t>encuestas hogares de distintos países</w:t>
      </w:r>
      <w:r w:rsidR="000C3BAF">
        <w:rPr>
          <w:rFonts w:ascii="Garamond" w:hAnsi="Garamond" w:cs="Arial"/>
          <w:lang w:val="es-MX"/>
        </w:rPr>
        <w:t xml:space="preserve">. </w:t>
      </w:r>
      <w:r w:rsidR="00147DC5">
        <w:rPr>
          <w:rFonts w:ascii="Garamond" w:hAnsi="Garamond" w:cs="Arial"/>
          <w:lang w:val="es-MX"/>
        </w:rPr>
        <w:t xml:space="preserve">Antes de avanzar con lo estrictamente metodológico resultan útiles dos aclaraciones. </w:t>
      </w:r>
    </w:p>
    <w:p w14:paraId="3919D7AE" w14:textId="52285F6A" w:rsidR="00147DC5" w:rsidRDefault="00147DC5" w:rsidP="00B40188">
      <w:pPr>
        <w:spacing w:before="120"/>
        <w:ind w:firstLine="708"/>
        <w:rPr>
          <w:rFonts w:ascii="Garamond" w:hAnsi="Garamond" w:cs="Arial"/>
          <w:lang w:val="es-MX"/>
        </w:rPr>
      </w:pPr>
      <w:r>
        <w:rPr>
          <w:rFonts w:ascii="Garamond" w:hAnsi="Garamond" w:cs="Arial"/>
          <w:lang w:val="es-MX"/>
        </w:rPr>
        <w:t xml:space="preserve">La primera es que la noción de “empleo precario” no es unívoca en la literatura. No sólo su delimitación y cuantificación suele ser diversa en los trabajos académicos, sino que las encuestas a hogares de distintos países presentan distintas preguntas que se asocian </w:t>
      </w:r>
      <w:r w:rsidR="00B40188">
        <w:rPr>
          <w:rFonts w:ascii="Garamond" w:hAnsi="Garamond" w:cs="Arial"/>
          <w:lang w:val="es-MX"/>
        </w:rPr>
        <w:t xml:space="preserve">a la posibilidad de captar aquellas </w:t>
      </w:r>
      <w:r>
        <w:rPr>
          <w:rFonts w:ascii="Garamond" w:hAnsi="Garamond" w:cs="Arial"/>
          <w:lang w:val="es-MX"/>
        </w:rPr>
        <w:t>expresiones de la precariedad laboral</w:t>
      </w:r>
      <w:r w:rsidR="00B40188">
        <w:rPr>
          <w:rFonts w:ascii="Garamond" w:hAnsi="Garamond" w:cs="Arial"/>
          <w:lang w:val="es-MX"/>
        </w:rPr>
        <w:t xml:space="preserve"> que resultan más frecuentes en cada país</w:t>
      </w:r>
      <w:r>
        <w:rPr>
          <w:rFonts w:ascii="Garamond" w:hAnsi="Garamond" w:cs="Arial"/>
          <w:lang w:val="es-MX"/>
        </w:rPr>
        <w:t xml:space="preserve">. En nuestra base de datos recabamos 4 expresiones de la precariedad aun cuando estas no pueden evaluarse en todos los países: </w:t>
      </w:r>
      <w:r w:rsidRPr="00147DC5">
        <w:rPr>
          <w:rFonts w:ascii="Garamond" w:hAnsi="Garamond" w:cs="Arial"/>
          <w:b/>
          <w:bCs/>
          <w:lang w:val="es-MX"/>
        </w:rPr>
        <w:t xml:space="preserve">trabajo </w:t>
      </w:r>
      <w:proofErr w:type="spellStart"/>
      <w:r w:rsidRPr="00147DC5">
        <w:rPr>
          <w:rFonts w:ascii="Garamond" w:hAnsi="Garamond" w:cs="Arial"/>
          <w:b/>
          <w:bCs/>
          <w:lang w:val="es-MX"/>
        </w:rPr>
        <w:t>part</w:t>
      </w:r>
      <w:proofErr w:type="spellEnd"/>
      <w:r w:rsidRPr="00147DC5">
        <w:rPr>
          <w:rFonts w:ascii="Garamond" w:hAnsi="Garamond" w:cs="Arial"/>
          <w:b/>
          <w:bCs/>
          <w:lang w:val="es-MX"/>
        </w:rPr>
        <w:t>-time involuntario</w:t>
      </w:r>
      <w:r w:rsidRPr="00147DC5">
        <w:rPr>
          <w:rFonts w:ascii="Garamond" w:hAnsi="Garamond" w:cs="Arial"/>
          <w:b/>
          <w:bCs/>
          <w:lang w:val="es-MX"/>
        </w:rPr>
        <w:t>, el no registro de la relación laboral, el trabajo de duración determinada y la falta de aporte</w:t>
      </w:r>
      <w:r>
        <w:rPr>
          <w:rFonts w:ascii="Garamond" w:hAnsi="Garamond" w:cs="Arial"/>
          <w:b/>
          <w:bCs/>
          <w:lang w:val="es-MX"/>
        </w:rPr>
        <w:t>s</w:t>
      </w:r>
      <w:r w:rsidRPr="00147DC5">
        <w:rPr>
          <w:rFonts w:ascii="Garamond" w:hAnsi="Garamond" w:cs="Arial"/>
          <w:b/>
          <w:bCs/>
          <w:lang w:val="es-MX"/>
        </w:rPr>
        <w:t xml:space="preserve"> a la seguridad social</w:t>
      </w:r>
      <w:r>
        <w:rPr>
          <w:rFonts w:ascii="Garamond" w:hAnsi="Garamond" w:cs="Arial"/>
          <w:lang w:val="es-MX"/>
        </w:rPr>
        <w:t xml:space="preserve">. A su vez, consideramos que </w:t>
      </w:r>
      <w:r w:rsidR="00B40188">
        <w:rPr>
          <w:rFonts w:ascii="Garamond" w:hAnsi="Garamond" w:cs="Arial"/>
          <w:lang w:val="es-MX"/>
        </w:rPr>
        <w:t xml:space="preserve">la dimensión de los </w:t>
      </w:r>
      <w:r w:rsidR="00B40188" w:rsidRPr="00B40188">
        <w:rPr>
          <w:rFonts w:ascii="Garamond" w:hAnsi="Garamond" w:cs="Arial"/>
          <w:b/>
          <w:bCs/>
          <w:lang w:val="es-MX"/>
        </w:rPr>
        <w:t xml:space="preserve">ingresos percibidos </w:t>
      </w:r>
      <w:r w:rsidR="00B40188" w:rsidRPr="00B40188">
        <w:rPr>
          <w:rFonts w:ascii="Garamond" w:hAnsi="Garamond" w:cs="Arial"/>
          <w:lang w:val="es-MX"/>
        </w:rPr>
        <w:t>en una ocupación</w:t>
      </w:r>
      <w:r w:rsidR="00B40188">
        <w:rPr>
          <w:rFonts w:ascii="Garamond" w:hAnsi="Garamond" w:cs="Arial"/>
          <w:b/>
          <w:bCs/>
          <w:lang w:val="es-MX"/>
        </w:rPr>
        <w:t xml:space="preserve"> </w:t>
      </w:r>
      <w:r w:rsidR="00B40188">
        <w:rPr>
          <w:rFonts w:ascii="Garamond" w:hAnsi="Garamond" w:cs="Arial"/>
          <w:lang w:val="es-MX"/>
        </w:rPr>
        <w:t>también es expresiva de la calidad del empleo, por lo cual, incluimos dicha variable en nuestra base.</w:t>
      </w:r>
    </w:p>
    <w:p w14:paraId="742D93E5" w14:textId="6278A6A6" w:rsidR="00887926" w:rsidRDefault="00147DC5" w:rsidP="00B40188">
      <w:pPr>
        <w:spacing w:before="120"/>
        <w:ind w:firstLine="708"/>
        <w:rPr>
          <w:rFonts w:ascii="Garamond" w:hAnsi="Garamond" w:cs="Arial"/>
          <w:lang w:val="es-MX"/>
        </w:rPr>
      </w:pPr>
      <w:r>
        <w:rPr>
          <w:rFonts w:ascii="Garamond" w:hAnsi="Garamond" w:cs="Arial"/>
          <w:lang w:val="es-MX"/>
        </w:rPr>
        <w:t>La segunda es que</w:t>
      </w:r>
      <w:r w:rsidR="000C3BAF">
        <w:rPr>
          <w:rFonts w:ascii="Garamond" w:hAnsi="Garamond" w:cs="Arial"/>
          <w:lang w:val="es-MX"/>
        </w:rPr>
        <w:t xml:space="preserve"> la selección de variables </w:t>
      </w:r>
      <w:r>
        <w:rPr>
          <w:rFonts w:ascii="Garamond" w:hAnsi="Garamond" w:cs="Arial"/>
          <w:lang w:val="es-MX"/>
        </w:rPr>
        <w:t xml:space="preserve">adicionales </w:t>
      </w:r>
      <w:r w:rsidR="000C3BAF">
        <w:rPr>
          <w:rFonts w:ascii="Garamond" w:hAnsi="Garamond" w:cs="Arial"/>
          <w:lang w:val="es-MX"/>
        </w:rPr>
        <w:t>incluidas en la base no es ajena a</w:t>
      </w:r>
      <w:r w:rsidR="00887926">
        <w:rPr>
          <w:rFonts w:ascii="Garamond" w:hAnsi="Garamond" w:cs="Arial"/>
          <w:lang w:val="es-MX"/>
        </w:rPr>
        <w:t xml:space="preserve"> </w:t>
      </w:r>
      <w:r w:rsidR="000C3BAF">
        <w:rPr>
          <w:rFonts w:ascii="Garamond" w:hAnsi="Garamond" w:cs="Arial"/>
          <w:lang w:val="es-MX"/>
        </w:rPr>
        <w:t>l</w:t>
      </w:r>
      <w:r w:rsidR="00887926">
        <w:rPr>
          <w:rFonts w:ascii="Garamond" w:hAnsi="Garamond" w:cs="Arial"/>
          <w:lang w:val="es-MX"/>
        </w:rPr>
        <w:t xml:space="preserve">os fundamentos teóricos que </w:t>
      </w:r>
      <w:r w:rsidR="000C3BAF">
        <w:rPr>
          <w:rFonts w:ascii="Garamond" w:hAnsi="Garamond" w:cs="Arial"/>
          <w:lang w:val="es-MX"/>
        </w:rPr>
        <w:t>sustentan nuestra línea de investigación. En los artículos citados en el repositorio se brindan los argumentos por los cuales nos enfocamos</w:t>
      </w:r>
      <w:r w:rsidR="000C3BAF" w:rsidRPr="000C3BAF">
        <w:rPr>
          <w:rFonts w:ascii="Garamond" w:hAnsi="Garamond" w:cs="Arial"/>
          <w:lang w:val="es-MX"/>
        </w:rPr>
        <w:t xml:space="preserve"> </w:t>
      </w:r>
      <w:r w:rsidR="000C3BAF">
        <w:rPr>
          <w:rFonts w:ascii="Garamond" w:hAnsi="Garamond" w:cs="Arial"/>
          <w:lang w:val="es-MX"/>
        </w:rPr>
        <w:t>central</w:t>
      </w:r>
      <w:r w:rsidR="000C3BAF">
        <w:rPr>
          <w:rFonts w:ascii="Garamond" w:hAnsi="Garamond" w:cs="Arial"/>
          <w:lang w:val="es-MX"/>
        </w:rPr>
        <w:t xml:space="preserve">mente en dos variables: </w:t>
      </w:r>
      <w:r w:rsidR="000C3BAF" w:rsidRPr="00B40188">
        <w:rPr>
          <w:rFonts w:ascii="Garamond" w:hAnsi="Garamond" w:cs="Arial"/>
          <w:b/>
          <w:bCs/>
          <w:lang w:val="es-MX"/>
        </w:rPr>
        <w:t>la</w:t>
      </w:r>
      <w:r w:rsidR="000C3BAF">
        <w:rPr>
          <w:rFonts w:ascii="Garamond" w:hAnsi="Garamond" w:cs="Arial"/>
          <w:lang w:val="es-MX"/>
        </w:rPr>
        <w:t xml:space="preserve"> </w:t>
      </w:r>
      <w:r w:rsidR="000C3BAF" w:rsidRPr="00B40188">
        <w:rPr>
          <w:rFonts w:ascii="Garamond" w:hAnsi="Garamond" w:cs="Arial"/>
          <w:b/>
          <w:bCs/>
          <w:lang w:val="es-MX"/>
        </w:rPr>
        <w:t>calificación del puesto y el tamaño de los establecimientos</w:t>
      </w:r>
      <w:r w:rsidR="000C3BAF">
        <w:rPr>
          <w:rFonts w:ascii="Garamond" w:hAnsi="Garamond" w:cs="Arial"/>
          <w:lang w:val="es-MX"/>
        </w:rPr>
        <w:t>. Más allá de eso, la base provee un conjunto adicional de variables que pueden ser de interés en general, tales como el sexo, edad, nivel educativo, entre otras.</w:t>
      </w:r>
    </w:p>
    <w:p w14:paraId="1FFE9452" w14:textId="03656721" w:rsidR="000C3BAF" w:rsidRPr="00596559" w:rsidRDefault="000C3BAF" w:rsidP="000C3BAF">
      <w:pPr>
        <w:spacing w:before="120"/>
        <w:ind w:firstLine="708"/>
      </w:pPr>
      <w:r>
        <w:rPr>
          <w:rFonts w:ascii="Garamond" w:hAnsi="Garamond" w:cs="Arial"/>
          <w:lang w:val="es-MX"/>
        </w:rPr>
        <w:t>Hecha</w:t>
      </w:r>
      <w:r w:rsidR="00147DC5">
        <w:rPr>
          <w:rFonts w:ascii="Garamond" w:hAnsi="Garamond" w:cs="Arial"/>
          <w:lang w:val="es-MX"/>
        </w:rPr>
        <w:t>s</w:t>
      </w:r>
      <w:r>
        <w:rPr>
          <w:rFonts w:ascii="Garamond" w:hAnsi="Garamond" w:cs="Arial"/>
          <w:lang w:val="es-MX"/>
        </w:rPr>
        <w:t xml:space="preserve"> esta</w:t>
      </w:r>
      <w:r w:rsidR="00147DC5">
        <w:rPr>
          <w:rFonts w:ascii="Garamond" w:hAnsi="Garamond" w:cs="Arial"/>
          <w:lang w:val="es-MX"/>
        </w:rPr>
        <w:t>s</w:t>
      </w:r>
      <w:r>
        <w:rPr>
          <w:rFonts w:ascii="Garamond" w:hAnsi="Garamond" w:cs="Arial"/>
          <w:lang w:val="es-MX"/>
        </w:rPr>
        <w:t xml:space="preserve"> aclaraci</w:t>
      </w:r>
      <w:r w:rsidR="00147DC5">
        <w:rPr>
          <w:rFonts w:ascii="Garamond" w:hAnsi="Garamond" w:cs="Arial"/>
          <w:lang w:val="es-MX"/>
        </w:rPr>
        <w:t>ones</w:t>
      </w:r>
      <w:r>
        <w:rPr>
          <w:rFonts w:ascii="Garamond" w:hAnsi="Garamond" w:cs="Arial"/>
          <w:lang w:val="es-MX"/>
        </w:rPr>
        <w:t xml:space="preserve"> general, a continuación se detallan los procedimientos que fueron realizados para la construcción del </w:t>
      </w:r>
      <w:proofErr w:type="spellStart"/>
      <w:r>
        <w:rPr>
          <w:rFonts w:ascii="Garamond" w:hAnsi="Garamond" w:cs="Arial"/>
          <w:lang w:val="es-MX"/>
        </w:rPr>
        <w:t>dataset</w:t>
      </w:r>
      <w:proofErr w:type="spellEnd"/>
      <w:r w:rsidR="00FC6DDD">
        <w:rPr>
          <w:rFonts w:ascii="Garamond" w:hAnsi="Garamond" w:cs="Arial"/>
          <w:lang w:val="es-MX"/>
        </w:rPr>
        <w:t xml:space="preserve">. </w:t>
      </w:r>
      <w:r w:rsidR="00596559">
        <w:rPr>
          <w:rFonts w:ascii="Garamond" w:hAnsi="Garamond" w:cs="Arial"/>
          <w:lang w:val="es-MX"/>
        </w:rPr>
        <w:t xml:space="preserve">En primer lugar, se a continuación </w:t>
      </w:r>
      <w:r w:rsidR="00B40188">
        <w:rPr>
          <w:rFonts w:ascii="Garamond" w:hAnsi="Garamond" w:cs="Arial"/>
          <w:lang w:val="es-MX"/>
        </w:rPr>
        <w:t xml:space="preserve">se especifican </w:t>
      </w:r>
      <w:r w:rsidR="00596559">
        <w:rPr>
          <w:rFonts w:ascii="Garamond" w:hAnsi="Garamond" w:cs="Arial"/>
          <w:lang w:val="es-MX"/>
        </w:rPr>
        <w:t xml:space="preserve">las encuestas utilizadas para cada país, su periodicidad y el año para el cual se procesó la información. </w:t>
      </w:r>
    </w:p>
    <w:p w14:paraId="19CE1F95" w14:textId="57400DDC" w:rsidR="00596559" w:rsidRDefault="00596559" w:rsidP="00596559">
      <w:pPr>
        <w:pStyle w:val="Ttulo1"/>
        <w:rPr>
          <w:rFonts w:cs="Arial"/>
          <w:lang w:val="es-MX"/>
        </w:rPr>
      </w:pPr>
      <w:r>
        <w:rPr>
          <w:lang w:val="es-MX"/>
        </w:rPr>
        <w:t>Cuadro 1. Encuestas utilizadas por país y periodicidad</w:t>
      </w:r>
    </w:p>
    <w:tbl>
      <w:tblPr>
        <w:tblW w:w="10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4600"/>
        <w:gridCol w:w="1940"/>
        <w:gridCol w:w="1600"/>
      </w:tblGrid>
      <w:tr w:rsidR="00596559" w:rsidRPr="00596559" w14:paraId="2D128ABE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86EC32A" w14:textId="77777777" w:rsidR="00596559" w:rsidRPr="00596559" w:rsidRDefault="00596559" w:rsidP="00596559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  <w:t>País</w:t>
            </w:r>
          </w:p>
        </w:tc>
        <w:tc>
          <w:tcPr>
            <w:tcW w:w="4600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C41E27A" w14:textId="77777777" w:rsidR="00596559" w:rsidRPr="00596559" w:rsidRDefault="00596559" w:rsidP="00596559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  <w:t>Encuesta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9A08FB" w14:textId="77777777" w:rsidR="00596559" w:rsidRPr="00596559" w:rsidRDefault="00596559" w:rsidP="00596559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  <w:t>Periodicidad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577AE5" w14:textId="77777777" w:rsidR="00596559" w:rsidRPr="00596559" w:rsidRDefault="00596559" w:rsidP="00596559">
            <w:pPr>
              <w:spacing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b/>
                <w:bCs/>
                <w:color w:val="000000"/>
                <w:sz w:val="22"/>
                <w:lang w:eastAsia="zh-CN"/>
              </w:rPr>
              <w:t>Año utilizado</w:t>
            </w:r>
          </w:p>
        </w:tc>
      </w:tr>
      <w:tr w:rsidR="00596559" w:rsidRPr="00596559" w14:paraId="7D171806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7610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Argentina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B11E4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Permanente de Hogares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15A5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Trimestral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2F2A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1CF26E7E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A01A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Bolivia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80473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Continua de Empleo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851F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Trimestral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CBD4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553771B9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8F86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lastRenderedPageBreak/>
              <w:t>Brasil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FC08C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 xml:space="preserve">Pesquisa Nacional por </w:t>
            </w:r>
            <w:proofErr w:type="spellStart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Amostra</w:t>
            </w:r>
            <w:proofErr w:type="spellEnd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 xml:space="preserve"> de </w:t>
            </w:r>
            <w:proofErr w:type="spellStart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Domicílios</w:t>
            </w:r>
            <w:proofErr w:type="spellEnd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 xml:space="preserve"> </w:t>
            </w:r>
            <w:proofErr w:type="spellStart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Contínua</w:t>
            </w:r>
            <w:proofErr w:type="spellEnd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 xml:space="preserve"> - PNAD </w:t>
            </w:r>
            <w:proofErr w:type="spellStart"/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Contínua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B5E4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Trimestral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CF8F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5169D9D5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1307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Chile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5AE11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Nacional de Empleo (ENE) – módulo Encuesta Suplementaria de Ingresos (ESI)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7054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4286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6444AA78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A156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China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3BBB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val="en-US"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val="en-US" w:eastAsia="zh-CN"/>
              </w:rPr>
              <w:t xml:space="preserve">Chinese Household Income </w:t>
            </w:r>
            <w:proofErr w:type="spellStart"/>
            <w:r w:rsidRPr="00596559">
              <w:rPr>
                <w:rFonts w:ascii="Garamond" w:eastAsia="Times New Roman" w:hAnsi="Garamond" w:cs="Calibri"/>
                <w:color w:val="000000"/>
                <w:sz w:val="22"/>
                <w:lang w:val="en-US" w:eastAsia="zh-CN"/>
              </w:rPr>
              <w:t>Proyect</w:t>
            </w:r>
            <w:proofErr w:type="spellEnd"/>
            <w:r w:rsidRPr="00596559">
              <w:rPr>
                <w:rFonts w:ascii="Garamond" w:eastAsia="Times New Roman" w:hAnsi="Garamond" w:cs="Calibri"/>
                <w:color w:val="000000"/>
                <w:sz w:val="22"/>
                <w:lang w:val="en-US" w:eastAsia="zh-CN"/>
              </w:rPr>
              <w:t xml:space="preserve"> (CHIP)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4676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C1F4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2018</w:t>
            </w:r>
          </w:p>
        </w:tc>
      </w:tr>
      <w:tr w:rsidR="00596559" w:rsidRPr="00596559" w14:paraId="74B371EB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AF1C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Colombia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A621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Gran Encuesta Integrada de Hogares - GEIH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1B7A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Mensual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E8D7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385C3483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4134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Costa Rica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0330C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Nacional de Hogares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0DF4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2521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0F2CF2A9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510B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Ecuador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CE976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Nacional de Empleo, Desempleo y Subempleo (ENEMDU)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453C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Mensual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E1D1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32D1E22F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E7CE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El Salvador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A9C55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Nacional de Hogares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4231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F6B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0640F6F3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F7A5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Estados Unidos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F5539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Current Population Survey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5535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Mensual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A280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2018</w:t>
            </w:r>
          </w:p>
        </w:tc>
      </w:tr>
      <w:tr w:rsidR="00596559" w:rsidRPr="00596559" w14:paraId="0EE2F18F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71DE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*Europa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FDDC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val="en-US"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val="en-US" w:eastAsia="zh-CN"/>
              </w:rPr>
              <w:t>Eurostat Labour Force Survey (LFS)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9AD8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139B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2018</w:t>
            </w:r>
          </w:p>
        </w:tc>
      </w:tr>
      <w:tr w:rsidR="00596559" w:rsidRPr="00596559" w14:paraId="7CA0EB28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C308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Guatemala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BD9B5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Encuesta Nacional de Empleo e Ingresos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B964" w14:textId="05058354" w:rsidR="00596559" w:rsidRPr="00596559" w:rsidRDefault="00596559" w:rsidP="00596559">
            <w:pPr>
              <w:spacing w:line="240" w:lineRule="auto"/>
              <w:jc w:val="lef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 xml:space="preserve">Semestral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F37D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Garamond" w:eastAsia="Times New Roman" w:hAnsi="Garamond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1E512ED7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B30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proofErr w:type="spellStart"/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Mexico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90B71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Encuesta Nacional de Ocupación y Empleo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C113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Trimestral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B345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42F5771B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C09A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Paraguay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FAD43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Encuesta Permanente de Hogares Continua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AA99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7F75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667F5F3F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2B36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Perú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19FBF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Encuesta Nacional de Hogares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0FCC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Trimestral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BB6F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2019</w:t>
            </w:r>
          </w:p>
        </w:tc>
      </w:tr>
      <w:tr w:rsidR="00596559" w:rsidRPr="00596559" w14:paraId="5D0D74C3" w14:textId="77777777" w:rsidTr="00596559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F07E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Uruguay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7EE3D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Encuesta Continua de Hogares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532F" w14:textId="77777777" w:rsidR="00596559" w:rsidRPr="00596559" w:rsidRDefault="00596559" w:rsidP="00596559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Anual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EE51" w14:textId="77777777" w:rsidR="00596559" w:rsidRPr="00596559" w:rsidRDefault="00596559" w:rsidP="0059655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59655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2019</w:t>
            </w:r>
          </w:p>
        </w:tc>
      </w:tr>
    </w:tbl>
    <w:p w14:paraId="47F28319" w14:textId="49E81A69" w:rsidR="0050649D" w:rsidRPr="0050649D" w:rsidRDefault="0050649D" w:rsidP="00596559">
      <w:pPr>
        <w:spacing w:before="120"/>
        <w:ind w:firstLine="708"/>
        <w:rPr>
          <w:rFonts w:ascii="Garamond" w:hAnsi="Garamond" w:cs="Arial"/>
          <w:sz w:val="21"/>
          <w:szCs w:val="20"/>
          <w:lang w:val="es-MX"/>
        </w:rPr>
      </w:pPr>
      <w:r w:rsidRPr="0050649D">
        <w:rPr>
          <w:rFonts w:ascii="Garamond" w:hAnsi="Garamond" w:cs="Arial"/>
          <w:sz w:val="21"/>
          <w:szCs w:val="20"/>
          <w:highlight w:val="yellow"/>
          <w:lang w:val="es-MX"/>
        </w:rPr>
        <w:t>*La Eurostat LFS condensa la información de distintos países: En nuestra base se encuentran…</w:t>
      </w:r>
    </w:p>
    <w:p w14:paraId="7FB00E6E" w14:textId="7092B9E5" w:rsidR="00596559" w:rsidRDefault="00596559" w:rsidP="00596559">
      <w:pPr>
        <w:spacing w:before="120"/>
        <w:ind w:firstLine="708"/>
        <w:rPr>
          <w:rFonts w:ascii="Garamond" w:hAnsi="Garamond" w:cs="Arial"/>
          <w:lang w:val="es-MX"/>
        </w:rPr>
      </w:pPr>
      <w:r>
        <w:rPr>
          <w:rFonts w:ascii="Garamond" w:hAnsi="Garamond" w:cs="Arial"/>
          <w:lang w:val="es-MX"/>
        </w:rPr>
        <w:t xml:space="preserve">En los casos de países donde existe más de una encuesta a hogares con información sobre el mercado laboral, se privilegió aquella que presentara las variables asociadas al tamaño de los establecimientos y a la calificación del puesto. Por otra parte, en los casos donde la periodicidad de la encuesta no es anual, los datos presentados en el </w:t>
      </w:r>
      <w:proofErr w:type="spellStart"/>
      <w:r>
        <w:rPr>
          <w:rFonts w:ascii="Garamond" w:hAnsi="Garamond" w:cs="Arial"/>
          <w:lang w:val="es-MX"/>
        </w:rPr>
        <w:t>dataset</w:t>
      </w:r>
      <w:proofErr w:type="spellEnd"/>
      <w:r>
        <w:rPr>
          <w:rFonts w:ascii="Garamond" w:hAnsi="Garamond" w:cs="Arial"/>
          <w:lang w:val="es-MX"/>
        </w:rPr>
        <w:t xml:space="preserve"> consisten en un </w:t>
      </w:r>
      <w:r w:rsidRPr="00596559">
        <w:rPr>
          <w:rFonts w:ascii="Garamond" w:hAnsi="Garamond" w:cs="Arial"/>
          <w:i/>
          <w:iCs/>
          <w:lang w:val="es-MX"/>
        </w:rPr>
        <w:t>pool</w:t>
      </w:r>
      <w:r w:rsidRPr="00596559">
        <w:rPr>
          <w:rFonts w:ascii="Garamond" w:hAnsi="Garamond" w:cs="Arial"/>
          <w:lang w:val="es-MX"/>
        </w:rPr>
        <w:t xml:space="preserve"> </w:t>
      </w:r>
      <w:r>
        <w:rPr>
          <w:rFonts w:ascii="Garamond" w:hAnsi="Garamond" w:cs="Arial"/>
          <w:lang w:val="es-MX"/>
        </w:rPr>
        <w:t>de</w:t>
      </w:r>
      <w:r w:rsidRPr="00596559">
        <w:rPr>
          <w:rFonts w:ascii="Garamond" w:hAnsi="Garamond" w:cs="Arial"/>
          <w:lang w:val="es-MX"/>
        </w:rPr>
        <w:t xml:space="preserve"> las encuestas trimes</w:t>
      </w:r>
      <w:r>
        <w:rPr>
          <w:rFonts w:ascii="Garamond" w:hAnsi="Garamond" w:cs="Arial"/>
          <w:lang w:val="es-MX"/>
        </w:rPr>
        <w:t>trales o mensuales</w:t>
      </w:r>
      <w:r>
        <w:rPr>
          <w:rFonts w:ascii="Garamond" w:hAnsi="Garamond" w:cs="Arial"/>
          <w:lang w:val="es-MX"/>
        </w:rPr>
        <w:t xml:space="preserve">, conservando </w:t>
      </w:r>
      <w:r w:rsidR="0050649D">
        <w:rPr>
          <w:rFonts w:ascii="Garamond" w:hAnsi="Garamond" w:cs="Arial"/>
          <w:lang w:val="es-MX"/>
        </w:rPr>
        <w:t>la variable PERIODO</w:t>
      </w:r>
      <w:r w:rsidR="0050649D">
        <w:rPr>
          <w:rFonts w:ascii="Garamond" w:hAnsi="Garamond" w:cs="Arial"/>
          <w:lang w:val="es-MX"/>
        </w:rPr>
        <w:t xml:space="preserve"> la </w:t>
      </w:r>
      <w:r>
        <w:rPr>
          <w:rFonts w:ascii="Garamond" w:hAnsi="Garamond" w:cs="Arial"/>
          <w:lang w:val="es-MX"/>
        </w:rPr>
        <w:t xml:space="preserve">información </w:t>
      </w:r>
      <w:r w:rsidR="0050649D">
        <w:rPr>
          <w:rFonts w:ascii="Garamond" w:hAnsi="Garamond" w:cs="Arial"/>
          <w:lang w:val="es-MX"/>
        </w:rPr>
        <w:t>sobre la correspondencia de cada caso a un trimestre o mes específico</w:t>
      </w:r>
      <w:r>
        <w:rPr>
          <w:rFonts w:ascii="Garamond" w:hAnsi="Garamond" w:cs="Arial"/>
          <w:lang w:val="es-MX"/>
        </w:rPr>
        <w:t xml:space="preserve">. </w:t>
      </w:r>
      <w:r>
        <w:rPr>
          <w:rFonts w:ascii="Garamond" w:hAnsi="Garamond" w:cs="Arial"/>
          <w:lang w:val="es-MX"/>
        </w:rPr>
        <w:t xml:space="preserve">Cabe aclarar que no se realizó un procedimiento de eliminación de </w:t>
      </w:r>
      <w:r w:rsidR="0050649D">
        <w:rPr>
          <w:rFonts w:ascii="Garamond" w:hAnsi="Garamond" w:cs="Arial"/>
          <w:lang w:val="es-MX"/>
        </w:rPr>
        <w:t xml:space="preserve">registros de </w:t>
      </w:r>
      <w:r>
        <w:rPr>
          <w:rFonts w:ascii="Garamond" w:hAnsi="Garamond" w:cs="Arial"/>
          <w:lang w:val="es-MX"/>
        </w:rPr>
        <w:t xml:space="preserve">hogares </w:t>
      </w:r>
      <w:r w:rsidR="0050649D">
        <w:rPr>
          <w:rFonts w:ascii="Garamond" w:hAnsi="Garamond" w:cs="Arial"/>
          <w:lang w:val="es-MX"/>
        </w:rPr>
        <w:t xml:space="preserve">que puedan aparecer en distintos períodos dados los </w:t>
      </w:r>
      <w:r>
        <w:rPr>
          <w:rFonts w:ascii="Garamond" w:hAnsi="Garamond" w:cs="Arial"/>
          <w:lang w:val="es-MX"/>
        </w:rPr>
        <w:t>esquema</w:t>
      </w:r>
      <w:r w:rsidR="0050649D">
        <w:rPr>
          <w:rFonts w:ascii="Garamond" w:hAnsi="Garamond" w:cs="Arial"/>
          <w:lang w:val="es-MX"/>
        </w:rPr>
        <w:t>s</w:t>
      </w:r>
      <w:r>
        <w:rPr>
          <w:rFonts w:ascii="Garamond" w:hAnsi="Garamond" w:cs="Arial"/>
          <w:lang w:val="es-MX"/>
        </w:rPr>
        <w:t xml:space="preserve"> de rotación de las muestr</w:t>
      </w:r>
      <w:r w:rsidR="0050649D">
        <w:rPr>
          <w:rFonts w:ascii="Garamond" w:hAnsi="Garamond" w:cs="Arial"/>
          <w:lang w:val="es-MX"/>
        </w:rPr>
        <w:t xml:space="preserve">a. </w:t>
      </w:r>
    </w:p>
    <w:p w14:paraId="1C7D87A1" w14:textId="617710A8" w:rsidR="006E2341" w:rsidRDefault="006E2341" w:rsidP="00596559">
      <w:pPr>
        <w:spacing w:before="120"/>
        <w:ind w:firstLine="708"/>
        <w:rPr>
          <w:rFonts w:ascii="Garamond" w:hAnsi="Garamond" w:cs="Arial"/>
          <w:b/>
          <w:bCs/>
          <w:lang w:val="es-MX"/>
        </w:rPr>
      </w:pPr>
      <w:r>
        <w:rPr>
          <w:rFonts w:ascii="Garamond" w:hAnsi="Garamond" w:cs="Arial"/>
          <w:lang w:val="es-MX"/>
        </w:rPr>
        <w:t xml:space="preserve">Dados el propósito de asegurar la mayor comparabilidad en las estimaciones y considerando que en algunos países las encuestas a hogares contemplan las áreas rurales y en otros no, se realizó un filtro por el cual todos los casos presentados en la base corresponden únicamente a </w:t>
      </w:r>
      <w:r w:rsidRPr="006E2341">
        <w:rPr>
          <w:rFonts w:ascii="Garamond" w:hAnsi="Garamond" w:cs="Arial"/>
          <w:b/>
          <w:bCs/>
          <w:lang w:val="es-MX"/>
        </w:rPr>
        <w:t>áreas urbanas</w:t>
      </w:r>
      <w:r>
        <w:rPr>
          <w:rFonts w:ascii="Garamond" w:hAnsi="Garamond" w:cs="Arial"/>
          <w:b/>
          <w:bCs/>
          <w:lang w:val="es-MX"/>
        </w:rPr>
        <w:t>.</w:t>
      </w:r>
      <w:r>
        <w:rPr>
          <w:rFonts w:ascii="Garamond" w:hAnsi="Garamond" w:cs="Arial"/>
          <w:lang w:val="es-MX"/>
        </w:rPr>
        <w:t xml:space="preserve"> Por otra parte, acorde a los propósitos de nuestra comparación, la base solo presenta información para las </w:t>
      </w:r>
      <w:r w:rsidRPr="006E2341">
        <w:rPr>
          <w:rFonts w:ascii="Garamond" w:hAnsi="Garamond" w:cs="Arial"/>
          <w:b/>
          <w:bCs/>
          <w:lang w:val="es-MX"/>
        </w:rPr>
        <w:t>personas ocupadas</w:t>
      </w:r>
      <w:r>
        <w:rPr>
          <w:rFonts w:ascii="Garamond" w:hAnsi="Garamond" w:cs="Arial"/>
          <w:lang w:val="es-MX"/>
        </w:rPr>
        <w:t xml:space="preserve">. Cabe aclarar que, si bien en los artículos de investigación incluimos un filtro adicional para conservar solo el universo constituido por los cuentapropistas y por los asalariados del sector privado excluyendo el servicio doméstico, en la presentación de la base de datos optamos por no realizar este filtro de categorías ocupacionales y sectores a los fines de otorgar mayor flexibilidad a quien quiera incluir en su análisis a los restantes casos. De esta forma, incluimos una variable de </w:t>
      </w:r>
      <w:r w:rsidRPr="006E2341">
        <w:rPr>
          <w:rFonts w:ascii="Garamond" w:hAnsi="Garamond" w:cs="Arial"/>
          <w:b/>
          <w:bCs/>
          <w:lang w:val="es-MX"/>
        </w:rPr>
        <w:t>categoría ocupacional</w:t>
      </w:r>
      <w:r>
        <w:rPr>
          <w:rFonts w:ascii="Garamond" w:hAnsi="Garamond" w:cs="Arial"/>
          <w:lang w:val="es-MX"/>
        </w:rPr>
        <w:t xml:space="preserve"> y de </w:t>
      </w:r>
      <w:r w:rsidRPr="006E2341">
        <w:rPr>
          <w:rFonts w:ascii="Garamond" w:hAnsi="Garamond" w:cs="Arial"/>
          <w:b/>
          <w:bCs/>
          <w:lang w:val="es-MX"/>
        </w:rPr>
        <w:t>sector</w:t>
      </w:r>
      <w:r w:rsidR="00667913">
        <w:rPr>
          <w:rFonts w:ascii="Garamond" w:hAnsi="Garamond" w:cs="Arial"/>
          <w:lang w:val="es-MX"/>
        </w:rPr>
        <w:t>, con una reclasificación hacia las principales categorías que pueden distinguirse en cada una de las encuestas</w:t>
      </w:r>
      <w:r>
        <w:rPr>
          <w:rFonts w:ascii="Garamond" w:hAnsi="Garamond" w:cs="Arial"/>
          <w:b/>
          <w:bCs/>
          <w:lang w:val="es-MX"/>
        </w:rPr>
        <w:t>.</w:t>
      </w:r>
      <w:r w:rsidR="00667913">
        <w:rPr>
          <w:rFonts w:ascii="Garamond" w:hAnsi="Garamond" w:cs="Arial"/>
          <w:b/>
          <w:bCs/>
          <w:lang w:val="es-MX"/>
        </w:rPr>
        <w:t xml:space="preserve"> </w:t>
      </w:r>
    </w:p>
    <w:p w14:paraId="424DCCBC" w14:textId="746B87DF" w:rsidR="00667913" w:rsidRPr="00667913" w:rsidRDefault="00667913" w:rsidP="00667913">
      <w:pPr>
        <w:pStyle w:val="Ttulo1"/>
        <w:rPr>
          <w:lang w:val="es-MX"/>
        </w:rPr>
      </w:pPr>
      <w:r>
        <w:rPr>
          <w:lang w:val="es-MX"/>
        </w:rPr>
        <w:lastRenderedPageBreak/>
        <w:t xml:space="preserve">Cuadro 2. </w:t>
      </w:r>
      <w:r>
        <w:rPr>
          <w:lang w:val="es-MX"/>
        </w:rPr>
        <w:t>Recorte del diccionario de la base</w:t>
      </w:r>
      <w:r>
        <w:rPr>
          <w:lang w:val="es-MX"/>
        </w:rPr>
        <w:t>. Tomado de archivo “Metadata.xlsx”</w:t>
      </w: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17"/>
        <w:gridCol w:w="1360"/>
        <w:gridCol w:w="1900"/>
      </w:tblGrid>
      <w:tr w:rsidR="00667913" w:rsidRPr="00667913" w14:paraId="3BDFECA3" w14:textId="77777777" w:rsidTr="00667913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433DBE2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variable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4875F25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859D373" w14:textId="51201D3C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descripción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11C7C8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valores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A2A17CC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referencia</w:t>
            </w:r>
          </w:p>
        </w:tc>
      </w:tr>
      <w:tr w:rsidR="00667913" w:rsidRPr="00667913" w14:paraId="3D23F97B" w14:textId="77777777" w:rsidTr="0066791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090D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CATOCUP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F769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proofErr w:type="spellStart"/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character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601F" w14:textId="6CE596F9" w:rsidR="00667913" w:rsidRPr="00667913" w:rsidRDefault="00B40188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Categoría</w:t>
            </w:r>
            <w:r w:rsidR="00667913"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 ocupacional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4B19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proofErr w:type="spellStart"/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Patron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BCA5" w14:textId="5D487583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Patrón</w:t>
            </w:r>
          </w:p>
        </w:tc>
      </w:tr>
      <w:tr w:rsidR="00667913" w:rsidRPr="00667913" w14:paraId="442241CC" w14:textId="77777777" w:rsidTr="00667913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6C0F9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C5C966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C500E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089E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Asalariado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85F1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Asalariado</w:t>
            </w:r>
          </w:p>
        </w:tc>
      </w:tr>
      <w:tr w:rsidR="00667913" w:rsidRPr="00667913" w14:paraId="2E1B9CA0" w14:textId="77777777" w:rsidTr="00667913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30161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8D103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733C9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7BBC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Cuenta Propia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D3B5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Cuenta Propia</w:t>
            </w:r>
          </w:p>
        </w:tc>
      </w:tr>
      <w:tr w:rsidR="00667913" w:rsidRPr="00667913" w14:paraId="32AD6EE7" w14:textId="77777777" w:rsidTr="00667913">
        <w:trPr>
          <w:trHeight w:val="30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45FBE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9F003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983D3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FC3D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Resto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67AF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Resto</w:t>
            </w:r>
          </w:p>
        </w:tc>
      </w:tr>
      <w:tr w:rsidR="00667913" w:rsidRPr="00667913" w14:paraId="230B8A84" w14:textId="77777777" w:rsidTr="00667913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74F3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SECTOR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70BB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proofErr w:type="spellStart"/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character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A9B2" w14:textId="77777777" w:rsidR="00667913" w:rsidRPr="00667913" w:rsidRDefault="00667913" w:rsidP="0066791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Sector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03EE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Pub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9B5F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Publico</w:t>
            </w:r>
          </w:p>
        </w:tc>
      </w:tr>
      <w:tr w:rsidR="00667913" w:rsidRPr="00667913" w14:paraId="7AA59DA0" w14:textId="77777777" w:rsidTr="0066791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DBF4D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09C2D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454D1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DA65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proofErr w:type="spellStart"/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Priv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5A4A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Privado</w:t>
            </w:r>
          </w:p>
        </w:tc>
      </w:tr>
      <w:tr w:rsidR="00667913" w:rsidRPr="00667913" w14:paraId="0C11E08D" w14:textId="77777777" w:rsidTr="00667913">
        <w:trPr>
          <w:trHeight w:val="30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CEDAC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6C4B7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5632C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356D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510A" w14:textId="77777777" w:rsidR="00667913" w:rsidRPr="00667913" w:rsidRDefault="00667913" w:rsidP="0066791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667913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Servicio Doméstico</w:t>
            </w:r>
          </w:p>
        </w:tc>
      </w:tr>
    </w:tbl>
    <w:p w14:paraId="0670ED0E" w14:textId="77777777" w:rsidR="00667913" w:rsidRDefault="00667913" w:rsidP="00596559">
      <w:pPr>
        <w:spacing w:before="120"/>
        <w:ind w:firstLine="708"/>
        <w:rPr>
          <w:rFonts w:ascii="Garamond" w:hAnsi="Garamond" w:cs="Arial"/>
          <w:lang w:val="es-MX"/>
        </w:rPr>
      </w:pPr>
    </w:p>
    <w:p w14:paraId="7D701112" w14:textId="45A7F6F6" w:rsidR="00667913" w:rsidRDefault="00667913" w:rsidP="00667913">
      <w:pPr>
        <w:spacing w:before="120"/>
        <w:ind w:firstLine="708"/>
        <w:rPr>
          <w:rFonts w:ascii="Garamond" w:hAnsi="Garamond" w:cs="Arial"/>
          <w:b/>
          <w:bCs/>
          <w:lang w:val="es-MX"/>
        </w:rPr>
      </w:pPr>
      <w:r>
        <w:rPr>
          <w:rFonts w:ascii="Garamond" w:hAnsi="Garamond" w:cs="Arial"/>
          <w:lang w:val="es-MX"/>
        </w:rPr>
        <w:t xml:space="preserve">El detalle sobre el conjunto de variables que integran el </w:t>
      </w:r>
      <w:proofErr w:type="spellStart"/>
      <w:r>
        <w:rPr>
          <w:rFonts w:ascii="Garamond" w:hAnsi="Garamond" w:cs="Arial"/>
          <w:lang w:val="es-MX"/>
        </w:rPr>
        <w:t>dataset</w:t>
      </w:r>
      <w:proofErr w:type="spellEnd"/>
      <w:r>
        <w:rPr>
          <w:rFonts w:ascii="Garamond" w:hAnsi="Garamond" w:cs="Arial"/>
          <w:lang w:val="es-MX"/>
        </w:rPr>
        <w:t xml:space="preserve"> y sus correspondientes categorías puede observarse en el archivo “Metadata.xlsx” que integra el directorio principal del repositorio. Una primera pestaña de dicho archivo</w:t>
      </w:r>
      <w:r>
        <w:rPr>
          <w:rFonts w:ascii="Garamond" w:hAnsi="Garamond" w:cs="Arial"/>
          <w:lang w:val="es-MX"/>
        </w:rPr>
        <w:t xml:space="preserve"> (llamada Diccionario)</w:t>
      </w:r>
      <w:r>
        <w:rPr>
          <w:rFonts w:ascii="Garamond" w:hAnsi="Garamond" w:cs="Arial"/>
          <w:lang w:val="es-MX"/>
        </w:rPr>
        <w:t xml:space="preserve"> muestra</w:t>
      </w:r>
      <w:r>
        <w:rPr>
          <w:rFonts w:ascii="Garamond" w:hAnsi="Garamond" w:cs="Arial"/>
          <w:lang w:val="es-MX"/>
        </w:rPr>
        <w:t xml:space="preserve"> como aparecen </w:t>
      </w:r>
      <w:proofErr w:type="spellStart"/>
      <w:r>
        <w:rPr>
          <w:rFonts w:ascii="Garamond" w:hAnsi="Garamond" w:cs="Arial"/>
          <w:lang w:val="es-MX"/>
        </w:rPr>
        <w:t>nomencladas</w:t>
      </w:r>
      <w:proofErr w:type="spellEnd"/>
      <w:r>
        <w:rPr>
          <w:rFonts w:ascii="Garamond" w:hAnsi="Garamond" w:cs="Arial"/>
          <w:lang w:val="es-MX"/>
        </w:rPr>
        <w:t xml:space="preserve"> cada una de las variables </w:t>
      </w:r>
      <w:r w:rsidR="00FE5FD7">
        <w:rPr>
          <w:rFonts w:ascii="Garamond" w:hAnsi="Garamond" w:cs="Arial"/>
          <w:lang w:val="es-MX"/>
        </w:rPr>
        <w:t>en el</w:t>
      </w:r>
      <w:r>
        <w:rPr>
          <w:rFonts w:ascii="Garamond" w:hAnsi="Garamond" w:cs="Arial"/>
          <w:lang w:val="es-MX"/>
        </w:rPr>
        <w:t xml:space="preserve"> </w:t>
      </w:r>
      <w:proofErr w:type="spellStart"/>
      <w:r>
        <w:rPr>
          <w:rFonts w:ascii="Garamond" w:hAnsi="Garamond" w:cs="Arial"/>
          <w:lang w:val="es-MX"/>
        </w:rPr>
        <w:t>dataset</w:t>
      </w:r>
      <w:proofErr w:type="spellEnd"/>
      <w:r>
        <w:rPr>
          <w:rFonts w:ascii="Garamond" w:hAnsi="Garamond" w:cs="Arial"/>
          <w:lang w:val="es-MX"/>
        </w:rPr>
        <w:t>, el tipo de datos</w:t>
      </w:r>
      <w:r w:rsidR="00FE5FD7">
        <w:rPr>
          <w:rFonts w:ascii="Garamond" w:hAnsi="Garamond" w:cs="Arial"/>
          <w:lang w:val="es-MX"/>
        </w:rPr>
        <w:t xml:space="preserve"> que contienen</w:t>
      </w:r>
      <w:r>
        <w:rPr>
          <w:rFonts w:ascii="Garamond" w:hAnsi="Garamond" w:cs="Arial"/>
          <w:lang w:val="es-MX"/>
        </w:rPr>
        <w:t>, su descripción, los valores (tal cual figuran en la base) y la referencia sobre qué indican dichos valores.</w:t>
      </w:r>
    </w:p>
    <w:p w14:paraId="7C0715DF" w14:textId="290C07FD" w:rsidR="0050649D" w:rsidRDefault="00667913" w:rsidP="00596559">
      <w:pPr>
        <w:spacing w:before="120"/>
        <w:ind w:firstLine="708"/>
        <w:rPr>
          <w:rFonts w:ascii="Garamond" w:hAnsi="Garamond" w:cs="Arial"/>
          <w:lang w:val="es-MX"/>
        </w:rPr>
      </w:pPr>
      <w:r>
        <w:rPr>
          <w:rFonts w:ascii="Garamond" w:hAnsi="Garamond" w:cs="Arial"/>
          <w:lang w:val="es-MX"/>
        </w:rPr>
        <w:t xml:space="preserve">Por otra parte, el </w:t>
      </w:r>
      <w:r w:rsidR="0050649D">
        <w:rPr>
          <w:rFonts w:ascii="Garamond" w:hAnsi="Garamond" w:cs="Arial"/>
          <w:lang w:val="es-MX"/>
        </w:rPr>
        <w:t xml:space="preserve">procedimiento de construcción </w:t>
      </w:r>
      <w:r>
        <w:rPr>
          <w:rFonts w:ascii="Garamond" w:hAnsi="Garamond" w:cs="Arial"/>
          <w:lang w:val="es-MX"/>
        </w:rPr>
        <w:t xml:space="preserve">de estas variables </w:t>
      </w:r>
      <w:r w:rsidR="0050649D">
        <w:rPr>
          <w:rFonts w:ascii="Garamond" w:hAnsi="Garamond" w:cs="Arial"/>
          <w:lang w:val="es-MX"/>
        </w:rPr>
        <w:t xml:space="preserve">a partir de la </w:t>
      </w:r>
      <w:r w:rsidR="00FE5FD7">
        <w:rPr>
          <w:rFonts w:ascii="Garamond" w:hAnsi="Garamond" w:cs="Arial"/>
          <w:lang w:val="es-MX"/>
        </w:rPr>
        <w:t xml:space="preserve">homogeneización de la </w:t>
      </w:r>
      <w:r w:rsidR="0050649D">
        <w:rPr>
          <w:rFonts w:ascii="Garamond" w:hAnsi="Garamond" w:cs="Arial"/>
          <w:lang w:val="es-MX"/>
        </w:rPr>
        <w:t>información provista por las encuestas de cada país</w:t>
      </w:r>
      <w:bookmarkEnd w:id="0"/>
      <w:r>
        <w:rPr>
          <w:rFonts w:ascii="Garamond" w:hAnsi="Garamond" w:cs="Arial"/>
          <w:lang w:val="es-MX"/>
        </w:rPr>
        <w:t xml:space="preserve"> puede observarse en u</w:t>
      </w:r>
      <w:r w:rsidR="0050649D">
        <w:rPr>
          <w:rFonts w:ascii="Garamond" w:hAnsi="Garamond" w:cs="Arial"/>
          <w:lang w:val="es-MX"/>
        </w:rPr>
        <w:t xml:space="preserve">na </w:t>
      </w:r>
      <w:r>
        <w:rPr>
          <w:rFonts w:ascii="Garamond" w:hAnsi="Garamond" w:cs="Arial"/>
          <w:lang w:val="es-MX"/>
        </w:rPr>
        <w:t>segunda</w:t>
      </w:r>
      <w:r w:rsidR="0050649D">
        <w:rPr>
          <w:rFonts w:ascii="Garamond" w:hAnsi="Garamond" w:cs="Arial"/>
          <w:lang w:val="es-MX"/>
        </w:rPr>
        <w:t xml:space="preserve"> pestaña de dicho archivo</w:t>
      </w:r>
      <w:r>
        <w:rPr>
          <w:rFonts w:ascii="Garamond" w:hAnsi="Garamond" w:cs="Arial"/>
          <w:lang w:val="es-MX"/>
        </w:rPr>
        <w:t xml:space="preserve"> (llamada </w:t>
      </w:r>
      <w:r w:rsidR="00FE5FD7" w:rsidRPr="00FE5FD7">
        <w:rPr>
          <w:rFonts w:ascii="Garamond" w:hAnsi="Garamond" w:cs="Arial"/>
          <w:lang w:val="es-MX"/>
        </w:rPr>
        <w:t>Homogeneización</w:t>
      </w:r>
      <w:r>
        <w:rPr>
          <w:rFonts w:ascii="Garamond" w:hAnsi="Garamond" w:cs="Arial"/>
          <w:lang w:val="es-MX"/>
        </w:rPr>
        <w:t>). Allí se muestra</w:t>
      </w:r>
      <w:r w:rsidR="0050649D">
        <w:rPr>
          <w:rFonts w:ascii="Garamond" w:hAnsi="Garamond" w:cs="Arial"/>
          <w:lang w:val="es-MX"/>
        </w:rPr>
        <w:t>, para cada país, el detalle de las preguntas y categorías originales provistas en la encuesta y su reclasificación hacia las variables</w:t>
      </w:r>
      <w:r>
        <w:rPr>
          <w:rFonts w:ascii="Garamond" w:hAnsi="Garamond" w:cs="Arial"/>
          <w:lang w:val="es-MX"/>
        </w:rPr>
        <w:t xml:space="preserve"> de nuestra base</w:t>
      </w:r>
      <w:r w:rsidR="002F2299">
        <w:rPr>
          <w:rFonts w:ascii="Garamond" w:hAnsi="Garamond" w:cs="Arial"/>
          <w:lang w:val="es-MX"/>
        </w:rPr>
        <w:t xml:space="preserve">. A continuación se muestra un ejemplo para dos países del procedimiento realizado para homogeneizar la variable de tamaño de establecimiento. </w:t>
      </w:r>
    </w:p>
    <w:p w14:paraId="42ECDDD5" w14:textId="5837A3CB" w:rsidR="0050649D" w:rsidRPr="002F2299" w:rsidRDefault="002F2299" w:rsidP="002F2299">
      <w:pPr>
        <w:pStyle w:val="Ttulo1"/>
        <w:rPr>
          <w:lang w:val="es-MX"/>
        </w:rPr>
      </w:pPr>
      <w:r>
        <w:rPr>
          <w:lang w:val="es-MX"/>
        </w:rPr>
        <w:t xml:space="preserve">Cuadro </w:t>
      </w:r>
      <w:r>
        <w:rPr>
          <w:lang w:val="es-MX"/>
        </w:rPr>
        <w:t>2</w:t>
      </w:r>
      <w:r>
        <w:rPr>
          <w:lang w:val="es-MX"/>
        </w:rPr>
        <w:t xml:space="preserve">. </w:t>
      </w:r>
      <w:r>
        <w:rPr>
          <w:lang w:val="es-MX"/>
        </w:rPr>
        <w:t xml:space="preserve">Ejemplo de homogeneización para </w:t>
      </w:r>
      <w:r w:rsidR="006E2341">
        <w:rPr>
          <w:lang w:val="es-MX"/>
        </w:rPr>
        <w:t>variable</w:t>
      </w:r>
      <w:r w:rsidR="00147DC5">
        <w:rPr>
          <w:lang w:val="es-MX"/>
        </w:rPr>
        <w:t xml:space="preserve"> de tamaño del </w:t>
      </w:r>
      <w:r w:rsidR="00FE5FD7">
        <w:rPr>
          <w:lang w:val="es-MX"/>
        </w:rPr>
        <w:t>establecimiento</w:t>
      </w:r>
      <w:r w:rsidR="006E2341">
        <w:rPr>
          <w:lang w:val="es-MX"/>
        </w:rPr>
        <w:t>. Tomado de archivo “Metadata.xlsx”</w:t>
      </w:r>
    </w:p>
    <w:tbl>
      <w:tblPr>
        <w:tblW w:w="8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587"/>
        <w:gridCol w:w="1102"/>
        <w:gridCol w:w="937"/>
        <w:gridCol w:w="1157"/>
        <w:gridCol w:w="993"/>
        <w:gridCol w:w="910"/>
        <w:gridCol w:w="1098"/>
        <w:gridCol w:w="1504"/>
      </w:tblGrid>
      <w:tr w:rsidR="002F2299" w:rsidRPr="002F2299" w14:paraId="148F7B97" w14:textId="77777777" w:rsidTr="002F2299">
        <w:trPr>
          <w:trHeight w:val="285"/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ADED536" w14:textId="411850FD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País</w:t>
            </w:r>
          </w:p>
        </w:tc>
        <w:tc>
          <w:tcPr>
            <w:tcW w:w="54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A663E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Año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753E60A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Encuesta</w:t>
            </w:r>
          </w:p>
        </w:tc>
        <w:tc>
          <w:tcPr>
            <w:tcW w:w="93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8AD0C44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Variable original</w:t>
            </w:r>
          </w:p>
        </w:tc>
        <w:tc>
          <w:tcPr>
            <w:tcW w:w="115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41BC4A98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Definición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6F868467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Valor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169265C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Etiqueta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957F8B0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 xml:space="preserve">Variable </w:t>
            </w:r>
            <w:proofErr w:type="spellStart"/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dataframe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D8D8D8" w:fill="D8D8D8"/>
            <w:noWrap/>
            <w:vAlign w:val="center"/>
            <w:hideMark/>
          </w:tcPr>
          <w:p w14:paraId="0EEC268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CN"/>
              </w:rPr>
              <w:t>Reclasificación</w:t>
            </w:r>
          </w:p>
        </w:tc>
      </w:tr>
      <w:tr w:rsidR="002F2299" w:rsidRPr="002F2299" w14:paraId="4391720C" w14:textId="77777777" w:rsidTr="002F2299">
        <w:trPr>
          <w:trHeight w:val="285"/>
          <w:jc w:val="center"/>
        </w:trPr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023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China</w:t>
            </w:r>
          </w:p>
        </w:tc>
        <w:tc>
          <w:tcPr>
            <w:tcW w:w="5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877E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2018</w:t>
            </w:r>
          </w:p>
        </w:tc>
        <w:tc>
          <w:tcPr>
            <w:tcW w:w="10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B741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val="en-US" w:eastAsia="zh-CN"/>
              </w:rPr>
              <w:t xml:space="preserve">Chinese Household Income </w:t>
            </w:r>
            <w:proofErr w:type="spellStart"/>
            <w:r w:rsidRPr="002F2299">
              <w:rPr>
                <w:rFonts w:ascii="Calibri" w:eastAsia="Times New Roman" w:hAnsi="Calibri" w:cs="Calibri"/>
                <w:color w:val="000000"/>
                <w:sz w:val="22"/>
                <w:lang w:val="en-US" w:eastAsia="zh-CN"/>
              </w:rPr>
              <w:t>Proyect</w:t>
            </w:r>
            <w:proofErr w:type="spellEnd"/>
            <w:r w:rsidRPr="002F2299">
              <w:rPr>
                <w:rFonts w:ascii="Calibri" w:eastAsia="Times New Roman" w:hAnsi="Calibri" w:cs="Calibri"/>
                <w:color w:val="000000"/>
                <w:sz w:val="22"/>
                <w:lang w:val="en-US" w:eastAsia="zh-CN"/>
              </w:rPr>
              <w:t xml:space="preserve"> (CHIP)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0138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C08</w:t>
            </w:r>
          </w:p>
        </w:tc>
        <w:tc>
          <w:tcPr>
            <w:tcW w:w="11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9B8F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val="en-US" w:eastAsia="zh-CN"/>
              </w:rPr>
              <w:t>How many employees were at your work unit of this job?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8B1A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7293B" w14:textId="70DFB00A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Hasta 8 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8C89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1DEA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Pequeño</w:t>
            </w:r>
          </w:p>
        </w:tc>
      </w:tr>
      <w:tr w:rsidR="002F2299" w:rsidRPr="002F2299" w14:paraId="6C8F004D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1209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CC9E1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981F9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C0100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F4B2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A4E2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2ECB" w14:textId="12729FE9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9 a 50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0088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32B4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Mediano</w:t>
            </w:r>
          </w:p>
        </w:tc>
      </w:tr>
      <w:tr w:rsidR="002F2299" w:rsidRPr="002F2299" w14:paraId="05465017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B6CCE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9E4CA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AFDF0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DCB0E3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ABFFF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50B6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1D00" w14:textId="677F90AE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51 a 100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5C6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6EE7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Grande</w:t>
            </w:r>
          </w:p>
        </w:tc>
      </w:tr>
      <w:tr w:rsidR="002F2299" w:rsidRPr="002F2299" w14:paraId="618773F9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B305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B277F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6E02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72B1D4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CF48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733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6623" w14:textId="3432B3BA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101 a 250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466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7904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Grande</w:t>
            </w:r>
          </w:p>
        </w:tc>
      </w:tr>
      <w:tr w:rsidR="002F2299" w:rsidRPr="002F2299" w14:paraId="299641EB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F26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8E057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C351E8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A0521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38047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13F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9AFD" w14:textId="610D21EA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251 a 500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8E7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1C30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Grande</w:t>
            </w:r>
          </w:p>
        </w:tc>
      </w:tr>
      <w:tr w:rsidR="002F2299" w:rsidRPr="002F2299" w14:paraId="77378761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B9E2E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9FFAF7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6BAEA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8C743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139D1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F70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4A77" w14:textId="5F4AE5F5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501 a 1000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944A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CBA6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Grande</w:t>
            </w:r>
          </w:p>
        </w:tc>
      </w:tr>
      <w:tr w:rsidR="002F2299" w:rsidRPr="002F2299" w14:paraId="66C8391F" w14:textId="77777777" w:rsidTr="002F2299">
        <w:trPr>
          <w:trHeight w:val="285"/>
          <w:jc w:val="center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798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Bolivia</w:t>
            </w:r>
          </w:p>
        </w:tc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9326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2019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07DA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Encuesta Continua de Empleo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F103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s2_26</w:t>
            </w:r>
          </w:p>
        </w:tc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F07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¿Cuántas personas </w:t>
            </w: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lastRenderedPageBreak/>
              <w:t>trabajan en la empresa, institución o lugar donde trabaja, incluido usted?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8A35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lastRenderedPageBreak/>
              <w:t>numérico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DFE7" w14:textId="26D797B2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-</w:t>
            </w: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10 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9A26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A01D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Pequeño</w:t>
            </w:r>
          </w:p>
        </w:tc>
      </w:tr>
      <w:tr w:rsidR="002F2299" w:rsidRPr="002F2299" w14:paraId="19660925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44A22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CB519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C4324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ABB8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A469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01F92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EC32" w14:textId="768E113A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 xml:space="preserve">11 a 49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10EE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6156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Mediano</w:t>
            </w:r>
          </w:p>
        </w:tc>
      </w:tr>
      <w:tr w:rsidR="002F2299" w:rsidRPr="002F2299" w14:paraId="70C10887" w14:textId="77777777" w:rsidTr="002F2299">
        <w:trPr>
          <w:trHeight w:val="285"/>
          <w:jc w:val="center"/>
        </w:trPr>
        <w:tc>
          <w:tcPr>
            <w:tcW w:w="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8F4E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5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B8C63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7EEB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2C5C0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11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9426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03BF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A069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&gt; 50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B6CF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TAMA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F4CC" w14:textId="77777777" w:rsidR="002F2299" w:rsidRPr="002F2299" w:rsidRDefault="002F2299" w:rsidP="002F22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</w:pPr>
            <w:r w:rsidRPr="002F2299">
              <w:rPr>
                <w:rFonts w:ascii="Calibri" w:eastAsia="Times New Roman" w:hAnsi="Calibri" w:cs="Calibri"/>
                <w:color w:val="000000"/>
                <w:sz w:val="22"/>
                <w:lang w:eastAsia="zh-CN"/>
              </w:rPr>
              <w:t>Grande</w:t>
            </w:r>
          </w:p>
        </w:tc>
      </w:tr>
    </w:tbl>
    <w:p w14:paraId="5DC44FDB" w14:textId="77777777" w:rsidR="002F2299" w:rsidRDefault="002F2299" w:rsidP="00596559">
      <w:pPr>
        <w:spacing w:before="120"/>
        <w:ind w:firstLine="708"/>
      </w:pPr>
    </w:p>
    <w:p w14:paraId="575E2BAB" w14:textId="11D63B34" w:rsidR="006E2341" w:rsidRDefault="006E2341" w:rsidP="006E2341">
      <w:pPr>
        <w:spacing w:before="120"/>
        <w:ind w:firstLine="708"/>
        <w:rPr>
          <w:rFonts w:ascii="Garamond" w:hAnsi="Garamond" w:cs="Arial"/>
          <w:lang w:val="es-MX"/>
        </w:rPr>
      </w:pPr>
      <w:r>
        <w:rPr>
          <w:rFonts w:ascii="Garamond" w:hAnsi="Garamond" w:cs="Arial"/>
          <w:lang w:val="es-MX"/>
        </w:rPr>
        <w:t xml:space="preserve">Tras observar las categorías disponibles a lo largo de todas las encuestas nuestra reclasificación propone tres categorías idealmente construidas de la siguiente manera: pequeño (hasta 10 personas), mediano (11 a </w:t>
      </w:r>
      <w:r>
        <w:rPr>
          <w:rFonts w:ascii="Garamond" w:hAnsi="Garamond" w:cs="Arial"/>
          <w:lang w:val="es-MX"/>
        </w:rPr>
        <w:t>49</w:t>
      </w:r>
      <w:r>
        <w:rPr>
          <w:rFonts w:ascii="Garamond" w:hAnsi="Garamond" w:cs="Arial"/>
          <w:lang w:val="es-MX"/>
        </w:rPr>
        <w:t xml:space="preserve"> personas) y grande (50</w:t>
      </w:r>
      <w:r>
        <w:rPr>
          <w:rFonts w:ascii="Garamond" w:hAnsi="Garamond" w:cs="Arial"/>
          <w:lang w:val="es-MX"/>
        </w:rPr>
        <w:t xml:space="preserve"> o más personas</w:t>
      </w:r>
      <w:r>
        <w:rPr>
          <w:rFonts w:ascii="Garamond" w:hAnsi="Garamond" w:cs="Arial"/>
          <w:lang w:val="es-MX"/>
        </w:rPr>
        <w:t>)</w:t>
      </w:r>
      <w:r>
        <w:rPr>
          <w:rFonts w:ascii="Garamond" w:hAnsi="Garamond" w:cs="Arial"/>
          <w:lang w:val="es-MX"/>
        </w:rPr>
        <w:t xml:space="preserve">. Lógicamente, no todas las encuestas presentan el mismo punto de corte entre categorías, por ende, como se muestra en el ejemplo para el caso de China, la reclasificación no es exacta. </w:t>
      </w:r>
      <w:r>
        <w:rPr>
          <w:rFonts w:ascii="Garamond" w:hAnsi="Garamond" w:cs="Arial"/>
          <w:lang w:val="es-MX"/>
        </w:rPr>
        <w:t xml:space="preserve"> </w:t>
      </w:r>
    </w:p>
    <w:p w14:paraId="0C465E21" w14:textId="126C3C19" w:rsidR="00667913" w:rsidRDefault="00667913" w:rsidP="00667913">
      <w:pPr>
        <w:pStyle w:val="Ttulo1"/>
        <w:rPr>
          <w:rFonts w:cs="Arial"/>
          <w:lang w:val="es-MX"/>
        </w:rPr>
      </w:pPr>
      <w:r>
        <w:rPr>
          <w:lang w:val="es-MX"/>
        </w:rPr>
        <w:t>Aclaraciones específicas por país</w:t>
      </w:r>
    </w:p>
    <w:p w14:paraId="5911632B" w14:textId="77777777" w:rsidR="00667913" w:rsidRDefault="00667913" w:rsidP="006E2341">
      <w:pPr>
        <w:spacing w:before="120"/>
        <w:ind w:firstLine="708"/>
        <w:rPr>
          <w:rFonts w:ascii="Garamond" w:hAnsi="Garamond" w:cs="Arial"/>
          <w:lang w:val="es-MX"/>
        </w:rPr>
      </w:pPr>
    </w:p>
    <w:p w14:paraId="7DD45F6F" w14:textId="77777777" w:rsidR="006E2341" w:rsidRPr="006E2341" w:rsidRDefault="006E2341" w:rsidP="00596559">
      <w:pPr>
        <w:spacing w:before="120"/>
        <w:ind w:firstLine="708"/>
        <w:rPr>
          <w:lang w:val="es-MX"/>
        </w:rPr>
      </w:pPr>
    </w:p>
    <w:sectPr w:rsidR="006E2341" w:rsidRPr="006E2341" w:rsidSect="0053043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136DE" w14:textId="77777777" w:rsidR="00775DBB" w:rsidRDefault="00775DBB" w:rsidP="00CF09FA">
      <w:r>
        <w:separator/>
      </w:r>
    </w:p>
  </w:endnote>
  <w:endnote w:type="continuationSeparator" w:id="0">
    <w:p w14:paraId="1E601517" w14:textId="77777777" w:rsidR="00775DBB" w:rsidRDefault="00775DBB" w:rsidP="00CF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1BC7D" w14:textId="77777777" w:rsidR="00775DBB" w:rsidRDefault="00775DBB" w:rsidP="00CF09FA">
      <w:r>
        <w:separator/>
      </w:r>
    </w:p>
  </w:footnote>
  <w:footnote w:type="continuationSeparator" w:id="0">
    <w:p w14:paraId="06E4C158" w14:textId="77777777" w:rsidR="00775DBB" w:rsidRDefault="00775DBB" w:rsidP="00CF0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686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C3E1C"/>
    <w:multiLevelType w:val="hybridMultilevel"/>
    <w:tmpl w:val="D2E8B21A"/>
    <w:lvl w:ilvl="0" w:tplc="2C0A000F">
      <w:start w:val="1"/>
      <w:numFmt w:val="decimal"/>
      <w:lvlText w:val="%1.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1D5DFB"/>
    <w:multiLevelType w:val="hybridMultilevel"/>
    <w:tmpl w:val="DBAAAA5E"/>
    <w:lvl w:ilvl="0" w:tplc="AB9297C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550C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3E6A0A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B954A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C51763"/>
    <w:multiLevelType w:val="hybridMultilevel"/>
    <w:tmpl w:val="DFAA1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D7355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31080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E50ED4"/>
    <w:multiLevelType w:val="hybridMultilevel"/>
    <w:tmpl w:val="0EDC8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2EF6"/>
    <w:multiLevelType w:val="multilevel"/>
    <w:tmpl w:val="922416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283CDE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1158EB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574CEC"/>
    <w:multiLevelType w:val="hybridMultilevel"/>
    <w:tmpl w:val="C464BE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31C1D"/>
    <w:multiLevelType w:val="hybridMultilevel"/>
    <w:tmpl w:val="5C4AE3B6"/>
    <w:lvl w:ilvl="0" w:tplc="825A5F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11C7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B20902"/>
    <w:multiLevelType w:val="hybridMultilevel"/>
    <w:tmpl w:val="A9C0CB12"/>
    <w:lvl w:ilvl="0" w:tplc="EA3CB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21B5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AE7A89"/>
    <w:multiLevelType w:val="hybridMultilevel"/>
    <w:tmpl w:val="6BF628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66312"/>
    <w:multiLevelType w:val="hybridMultilevel"/>
    <w:tmpl w:val="D8526422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F57766D"/>
    <w:multiLevelType w:val="hybridMultilevel"/>
    <w:tmpl w:val="5A4C8640"/>
    <w:lvl w:ilvl="0" w:tplc="579455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601F8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B6449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AE5C1C"/>
    <w:multiLevelType w:val="hybridMultilevel"/>
    <w:tmpl w:val="DE7264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050E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FF9308F"/>
    <w:multiLevelType w:val="hybridMultilevel"/>
    <w:tmpl w:val="8C8EB4E4"/>
    <w:lvl w:ilvl="0" w:tplc="825A5F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85035"/>
    <w:multiLevelType w:val="multilevel"/>
    <w:tmpl w:val="6C522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419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8E340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AD50E1C"/>
    <w:multiLevelType w:val="hybridMultilevel"/>
    <w:tmpl w:val="8E1C2F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6025">
    <w:abstractNumId w:val="2"/>
  </w:num>
  <w:num w:numId="2" w16cid:durableId="2060399036">
    <w:abstractNumId w:val="28"/>
  </w:num>
  <w:num w:numId="3" w16cid:durableId="2020810685">
    <w:abstractNumId w:val="13"/>
  </w:num>
  <w:num w:numId="4" w16cid:durableId="1367556931">
    <w:abstractNumId w:val="9"/>
  </w:num>
  <w:num w:numId="5" w16cid:durableId="1942687434">
    <w:abstractNumId w:val="4"/>
  </w:num>
  <w:num w:numId="6" w16cid:durableId="346717289">
    <w:abstractNumId w:val="21"/>
  </w:num>
  <w:num w:numId="7" w16cid:durableId="1618946312">
    <w:abstractNumId w:val="22"/>
  </w:num>
  <w:num w:numId="8" w16cid:durableId="606622203">
    <w:abstractNumId w:val="15"/>
  </w:num>
  <w:num w:numId="9" w16cid:durableId="2119107018">
    <w:abstractNumId w:val="5"/>
  </w:num>
  <w:num w:numId="10" w16cid:durableId="1292052428">
    <w:abstractNumId w:val="10"/>
  </w:num>
  <w:num w:numId="11" w16cid:durableId="1927184175">
    <w:abstractNumId w:val="3"/>
  </w:num>
  <w:num w:numId="12" w16cid:durableId="29455696">
    <w:abstractNumId w:val="17"/>
  </w:num>
  <w:num w:numId="13" w16cid:durableId="1857234273">
    <w:abstractNumId w:val="16"/>
  </w:num>
  <w:num w:numId="14" w16cid:durableId="55475278">
    <w:abstractNumId w:val="27"/>
  </w:num>
  <w:num w:numId="15" w16cid:durableId="77755929">
    <w:abstractNumId w:val="8"/>
  </w:num>
  <w:num w:numId="16" w16cid:durableId="1382821462">
    <w:abstractNumId w:val="0"/>
  </w:num>
  <w:num w:numId="17" w16cid:durableId="1256129803">
    <w:abstractNumId w:val="23"/>
  </w:num>
  <w:num w:numId="18" w16cid:durableId="1159540959">
    <w:abstractNumId w:val="12"/>
  </w:num>
  <w:num w:numId="19" w16cid:durableId="1371035541">
    <w:abstractNumId w:val="25"/>
  </w:num>
  <w:num w:numId="20" w16cid:durableId="1084255917">
    <w:abstractNumId w:val="7"/>
  </w:num>
  <w:num w:numId="21" w16cid:durableId="1242104389">
    <w:abstractNumId w:val="14"/>
  </w:num>
  <w:num w:numId="22" w16cid:durableId="1031615929">
    <w:abstractNumId w:val="26"/>
  </w:num>
  <w:num w:numId="23" w16cid:durableId="431049198">
    <w:abstractNumId w:val="19"/>
  </w:num>
  <w:num w:numId="24" w16cid:durableId="1929343635">
    <w:abstractNumId w:val="6"/>
  </w:num>
  <w:num w:numId="25" w16cid:durableId="14622015">
    <w:abstractNumId w:val="24"/>
  </w:num>
  <w:num w:numId="26" w16cid:durableId="718407020">
    <w:abstractNumId w:val="11"/>
  </w:num>
  <w:num w:numId="27" w16cid:durableId="1838497065">
    <w:abstractNumId w:val="1"/>
  </w:num>
  <w:num w:numId="28" w16cid:durableId="1477575029">
    <w:abstractNumId w:val="18"/>
  </w:num>
  <w:num w:numId="29" w16cid:durableId="7547159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18"/>
    <w:rsid w:val="00000666"/>
    <w:rsid w:val="00000C7E"/>
    <w:rsid w:val="00001ABE"/>
    <w:rsid w:val="00002614"/>
    <w:rsid w:val="00002702"/>
    <w:rsid w:val="00004096"/>
    <w:rsid w:val="000046D8"/>
    <w:rsid w:val="00005CB5"/>
    <w:rsid w:val="0000659D"/>
    <w:rsid w:val="0000781E"/>
    <w:rsid w:val="00007C48"/>
    <w:rsid w:val="00010729"/>
    <w:rsid w:val="00011B63"/>
    <w:rsid w:val="00011EE2"/>
    <w:rsid w:val="0001284D"/>
    <w:rsid w:val="000138A4"/>
    <w:rsid w:val="00013C54"/>
    <w:rsid w:val="00014466"/>
    <w:rsid w:val="000158A0"/>
    <w:rsid w:val="0001595F"/>
    <w:rsid w:val="00015CDD"/>
    <w:rsid w:val="0001662F"/>
    <w:rsid w:val="00016A0B"/>
    <w:rsid w:val="00016C69"/>
    <w:rsid w:val="000177D6"/>
    <w:rsid w:val="00017BAC"/>
    <w:rsid w:val="00021078"/>
    <w:rsid w:val="00023C18"/>
    <w:rsid w:val="000254FE"/>
    <w:rsid w:val="00025741"/>
    <w:rsid w:val="00025C7D"/>
    <w:rsid w:val="00030025"/>
    <w:rsid w:val="000311BC"/>
    <w:rsid w:val="00031514"/>
    <w:rsid w:val="00034DC2"/>
    <w:rsid w:val="00035222"/>
    <w:rsid w:val="00036BC0"/>
    <w:rsid w:val="000377B8"/>
    <w:rsid w:val="0004063E"/>
    <w:rsid w:val="00040B8E"/>
    <w:rsid w:val="00040CA7"/>
    <w:rsid w:val="00041C27"/>
    <w:rsid w:val="00043777"/>
    <w:rsid w:val="00044193"/>
    <w:rsid w:val="0005161E"/>
    <w:rsid w:val="00051F2F"/>
    <w:rsid w:val="00057CAB"/>
    <w:rsid w:val="00060B96"/>
    <w:rsid w:val="00061487"/>
    <w:rsid w:val="00064064"/>
    <w:rsid w:val="000642A2"/>
    <w:rsid w:val="00064826"/>
    <w:rsid w:val="00064A8D"/>
    <w:rsid w:val="0006505D"/>
    <w:rsid w:val="00065D82"/>
    <w:rsid w:val="00066681"/>
    <w:rsid w:val="00070C3F"/>
    <w:rsid w:val="00070DFB"/>
    <w:rsid w:val="000714AF"/>
    <w:rsid w:val="00071CD5"/>
    <w:rsid w:val="00073676"/>
    <w:rsid w:val="00073893"/>
    <w:rsid w:val="00076965"/>
    <w:rsid w:val="000778C2"/>
    <w:rsid w:val="00077DC3"/>
    <w:rsid w:val="00077EFD"/>
    <w:rsid w:val="00083FDA"/>
    <w:rsid w:val="00086B77"/>
    <w:rsid w:val="00087908"/>
    <w:rsid w:val="000879C8"/>
    <w:rsid w:val="00087AD9"/>
    <w:rsid w:val="000900EC"/>
    <w:rsid w:val="00090861"/>
    <w:rsid w:val="000919AA"/>
    <w:rsid w:val="00091EEF"/>
    <w:rsid w:val="000922DD"/>
    <w:rsid w:val="00092A6C"/>
    <w:rsid w:val="00092AA0"/>
    <w:rsid w:val="00093AFC"/>
    <w:rsid w:val="00094AB5"/>
    <w:rsid w:val="00094C36"/>
    <w:rsid w:val="000967EA"/>
    <w:rsid w:val="000970F8"/>
    <w:rsid w:val="000A02AF"/>
    <w:rsid w:val="000A0416"/>
    <w:rsid w:val="000A09D8"/>
    <w:rsid w:val="000A17EA"/>
    <w:rsid w:val="000A1A4D"/>
    <w:rsid w:val="000A3E0C"/>
    <w:rsid w:val="000A5AE7"/>
    <w:rsid w:val="000A69F2"/>
    <w:rsid w:val="000A6BA2"/>
    <w:rsid w:val="000B3AA8"/>
    <w:rsid w:val="000B3EB5"/>
    <w:rsid w:val="000B438C"/>
    <w:rsid w:val="000B5123"/>
    <w:rsid w:val="000B5691"/>
    <w:rsid w:val="000B6BBC"/>
    <w:rsid w:val="000C0541"/>
    <w:rsid w:val="000C0587"/>
    <w:rsid w:val="000C0BEC"/>
    <w:rsid w:val="000C0EFC"/>
    <w:rsid w:val="000C1FBF"/>
    <w:rsid w:val="000C2A2A"/>
    <w:rsid w:val="000C343B"/>
    <w:rsid w:val="000C3BAF"/>
    <w:rsid w:val="000C487D"/>
    <w:rsid w:val="000C5425"/>
    <w:rsid w:val="000C7CCC"/>
    <w:rsid w:val="000D1B83"/>
    <w:rsid w:val="000D234E"/>
    <w:rsid w:val="000D3057"/>
    <w:rsid w:val="000D4578"/>
    <w:rsid w:val="000D506C"/>
    <w:rsid w:val="000E45AA"/>
    <w:rsid w:val="000E631F"/>
    <w:rsid w:val="000E6ECF"/>
    <w:rsid w:val="000F0534"/>
    <w:rsid w:val="000F1123"/>
    <w:rsid w:val="000F2838"/>
    <w:rsid w:val="000F2FEA"/>
    <w:rsid w:val="000F3B64"/>
    <w:rsid w:val="000F4E76"/>
    <w:rsid w:val="000F54D7"/>
    <w:rsid w:val="000F65ED"/>
    <w:rsid w:val="000F6CC6"/>
    <w:rsid w:val="00102B26"/>
    <w:rsid w:val="0010397B"/>
    <w:rsid w:val="00103B38"/>
    <w:rsid w:val="001058BC"/>
    <w:rsid w:val="001119F6"/>
    <w:rsid w:val="0011606D"/>
    <w:rsid w:val="00116335"/>
    <w:rsid w:val="00116C08"/>
    <w:rsid w:val="00116D1B"/>
    <w:rsid w:val="00116D9D"/>
    <w:rsid w:val="00117283"/>
    <w:rsid w:val="0011790D"/>
    <w:rsid w:val="001213FF"/>
    <w:rsid w:val="00122875"/>
    <w:rsid w:val="00122A11"/>
    <w:rsid w:val="00124836"/>
    <w:rsid w:val="00125832"/>
    <w:rsid w:val="001265CB"/>
    <w:rsid w:val="00132EE5"/>
    <w:rsid w:val="00133552"/>
    <w:rsid w:val="001349B5"/>
    <w:rsid w:val="001366B0"/>
    <w:rsid w:val="00136CA0"/>
    <w:rsid w:val="00137BBD"/>
    <w:rsid w:val="00137CAE"/>
    <w:rsid w:val="0014029D"/>
    <w:rsid w:val="00140F21"/>
    <w:rsid w:val="00143B29"/>
    <w:rsid w:val="001447A5"/>
    <w:rsid w:val="00146660"/>
    <w:rsid w:val="00147DC5"/>
    <w:rsid w:val="00150B5A"/>
    <w:rsid w:val="00156E46"/>
    <w:rsid w:val="001608FA"/>
    <w:rsid w:val="0016126B"/>
    <w:rsid w:val="001669C1"/>
    <w:rsid w:val="00166D53"/>
    <w:rsid w:val="001709F2"/>
    <w:rsid w:val="00172E7C"/>
    <w:rsid w:val="001734A6"/>
    <w:rsid w:val="00174018"/>
    <w:rsid w:val="00174421"/>
    <w:rsid w:val="00176AA8"/>
    <w:rsid w:val="00176AAD"/>
    <w:rsid w:val="0017701B"/>
    <w:rsid w:val="001805A6"/>
    <w:rsid w:val="0018142E"/>
    <w:rsid w:val="0018414E"/>
    <w:rsid w:val="00184224"/>
    <w:rsid w:val="00184593"/>
    <w:rsid w:val="00186DC6"/>
    <w:rsid w:val="00187127"/>
    <w:rsid w:val="00187292"/>
    <w:rsid w:val="00190963"/>
    <w:rsid w:val="00191276"/>
    <w:rsid w:val="0019375D"/>
    <w:rsid w:val="001976F0"/>
    <w:rsid w:val="00197725"/>
    <w:rsid w:val="001A1B5D"/>
    <w:rsid w:val="001A359D"/>
    <w:rsid w:val="001A40F2"/>
    <w:rsid w:val="001A422F"/>
    <w:rsid w:val="001A4D94"/>
    <w:rsid w:val="001B3F0E"/>
    <w:rsid w:val="001B4EB2"/>
    <w:rsid w:val="001B4EDB"/>
    <w:rsid w:val="001C05C7"/>
    <w:rsid w:val="001C0C0D"/>
    <w:rsid w:val="001C1B68"/>
    <w:rsid w:val="001C29D6"/>
    <w:rsid w:val="001C2B27"/>
    <w:rsid w:val="001C4455"/>
    <w:rsid w:val="001C5460"/>
    <w:rsid w:val="001C63C7"/>
    <w:rsid w:val="001C700F"/>
    <w:rsid w:val="001D2089"/>
    <w:rsid w:val="001D225F"/>
    <w:rsid w:val="001D32E5"/>
    <w:rsid w:val="001D5675"/>
    <w:rsid w:val="001D7F8F"/>
    <w:rsid w:val="001E03E3"/>
    <w:rsid w:val="001E36DF"/>
    <w:rsid w:val="001E58BD"/>
    <w:rsid w:val="001E6925"/>
    <w:rsid w:val="001E6A31"/>
    <w:rsid w:val="001E7EA4"/>
    <w:rsid w:val="001F1868"/>
    <w:rsid w:val="001F2303"/>
    <w:rsid w:val="001F2A4F"/>
    <w:rsid w:val="001F31B5"/>
    <w:rsid w:val="001F358A"/>
    <w:rsid w:val="001F38B8"/>
    <w:rsid w:val="001F4062"/>
    <w:rsid w:val="001F4E99"/>
    <w:rsid w:val="001F55E3"/>
    <w:rsid w:val="00204EEF"/>
    <w:rsid w:val="0020528B"/>
    <w:rsid w:val="002055E4"/>
    <w:rsid w:val="0020692C"/>
    <w:rsid w:val="00206C87"/>
    <w:rsid w:val="002101BB"/>
    <w:rsid w:val="0021109C"/>
    <w:rsid w:val="00212035"/>
    <w:rsid w:val="00214DB3"/>
    <w:rsid w:val="002154A6"/>
    <w:rsid w:val="00216C0A"/>
    <w:rsid w:val="002205B9"/>
    <w:rsid w:val="00220763"/>
    <w:rsid w:val="00221C60"/>
    <w:rsid w:val="00222182"/>
    <w:rsid w:val="00223489"/>
    <w:rsid w:val="002238E1"/>
    <w:rsid w:val="00226E1F"/>
    <w:rsid w:val="0023010E"/>
    <w:rsid w:val="002306DD"/>
    <w:rsid w:val="002310E0"/>
    <w:rsid w:val="00232388"/>
    <w:rsid w:val="002335AE"/>
    <w:rsid w:val="00235286"/>
    <w:rsid w:val="002368DC"/>
    <w:rsid w:val="002368FD"/>
    <w:rsid w:val="002379A9"/>
    <w:rsid w:val="002471DB"/>
    <w:rsid w:val="00247CCD"/>
    <w:rsid w:val="002501FE"/>
    <w:rsid w:val="002503BB"/>
    <w:rsid w:val="002525B0"/>
    <w:rsid w:val="00252F8A"/>
    <w:rsid w:val="002533CF"/>
    <w:rsid w:val="00253F2A"/>
    <w:rsid w:val="00260938"/>
    <w:rsid w:val="00267924"/>
    <w:rsid w:val="00270E4C"/>
    <w:rsid w:val="00274D0F"/>
    <w:rsid w:val="002755D6"/>
    <w:rsid w:val="00275E1B"/>
    <w:rsid w:val="002770AB"/>
    <w:rsid w:val="00277CAF"/>
    <w:rsid w:val="00281482"/>
    <w:rsid w:val="00281A87"/>
    <w:rsid w:val="002833DE"/>
    <w:rsid w:val="00284B6F"/>
    <w:rsid w:val="0028532C"/>
    <w:rsid w:val="00285424"/>
    <w:rsid w:val="002868B0"/>
    <w:rsid w:val="002915E0"/>
    <w:rsid w:val="0029402A"/>
    <w:rsid w:val="00294AD3"/>
    <w:rsid w:val="002950A4"/>
    <w:rsid w:val="0029556B"/>
    <w:rsid w:val="00295614"/>
    <w:rsid w:val="0029614E"/>
    <w:rsid w:val="002969F6"/>
    <w:rsid w:val="002A00E2"/>
    <w:rsid w:val="002A08E1"/>
    <w:rsid w:val="002A3AA2"/>
    <w:rsid w:val="002A3B28"/>
    <w:rsid w:val="002A5903"/>
    <w:rsid w:val="002A5E73"/>
    <w:rsid w:val="002A66D9"/>
    <w:rsid w:val="002A7C6F"/>
    <w:rsid w:val="002B1C7B"/>
    <w:rsid w:val="002B358D"/>
    <w:rsid w:val="002B371D"/>
    <w:rsid w:val="002B3ECF"/>
    <w:rsid w:val="002B6A86"/>
    <w:rsid w:val="002B75BF"/>
    <w:rsid w:val="002B7BEA"/>
    <w:rsid w:val="002B7C18"/>
    <w:rsid w:val="002C0749"/>
    <w:rsid w:val="002C07C4"/>
    <w:rsid w:val="002C27E7"/>
    <w:rsid w:val="002C5E4A"/>
    <w:rsid w:val="002C5EDB"/>
    <w:rsid w:val="002C67B6"/>
    <w:rsid w:val="002D0C74"/>
    <w:rsid w:val="002D282B"/>
    <w:rsid w:val="002D3561"/>
    <w:rsid w:val="002D4798"/>
    <w:rsid w:val="002D63FC"/>
    <w:rsid w:val="002D68B2"/>
    <w:rsid w:val="002D7702"/>
    <w:rsid w:val="002D7898"/>
    <w:rsid w:val="002D7E08"/>
    <w:rsid w:val="002E0D32"/>
    <w:rsid w:val="002E1C1B"/>
    <w:rsid w:val="002E272B"/>
    <w:rsid w:val="002E3448"/>
    <w:rsid w:val="002E35D3"/>
    <w:rsid w:val="002E3861"/>
    <w:rsid w:val="002E46D7"/>
    <w:rsid w:val="002E487A"/>
    <w:rsid w:val="002E5AD0"/>
    <w:rsid w:val="002E69AE"/>
    <w:rsid w:val="002F0BA7"/>
    <w:rsid w:val="002F12EE"/>
    <w:rsid w:val="002F13A7"/>
    <w:rsid w:val="002F1E05"/>
    <w:rsid w:val="002F2299"/>
    <w:rsid w:val="002F2B4E"/>
    <w:rsid w:val="002F2C95"/>
    <w:rsid w:val="002F3175"/>
    <w:rsid w:val="002F340B"/>
    <w:rsid w:val="002F35B1"/>
    <w:rsid w:val="002F3A69"/>
    <w:rsid w:val="002F3E86"/>
    <w:rsid w:val="002F495A"/>
    <w:rsid w:val="002F5358"/>
    <w:rsid w:val="002F5B30"/>
    <w:rsid w:val="002F76BC"/>
    <w:rsid w:val="00300F3B"/>
    <w:rsid w:val="003021C0"/>
    <w:rsid w:val="00304C00"/>
    <w:rsid w:val="003127F1"/>
    <w:rsid w:val="0031292E"/>
    <w:rsid w:val="0031328A"/>
    <w:rsid w:val="00314140"/>
    <w:rsid w:val="003172F3"/>
    <w:rsid w:val="00321C91"/>
    <w:rsid w:val="00322935"/>
    <w:rsid w:val="00323C32"/>
    <w:rsid w:val="00324056"/>
    <w:rsid w:val="00324E35"/>
    <w:rsid w:val="00326E1B"/>
    <w:rsid w:val="00331DCB"/>
    <w:rsid w:val="0033348E"/>
    <w:rsid w:val="003343FD"/>
    <w:rsid w:val="00335CCF"/>
    <w:rsid w:val="00343250"/>
    <w:rsid w:val="003436C4"/>
    <w:rsid w:val="00344D01"/>
    <w:rsid w:val="00345566"/>
    <w:rsid w:val="00345CC2"/>
    <w:rsid w:val="00347D2C"/>
    <w:rsid w:val="0035059A"/>
    <w:rsid w:val="00350991"/>
    <w:rsid w:val="003509EA"/>
    <w:rsid w:val="0035153A"/>
    <w:rsid w:val="00353F3E"/>
    <w:rsid w:val="003564D2"/>
    <w:rsid w:val="003600E8"/>
    <w:rsid w:val="0036051C"/>
    <w:rsid w:val="0036213C"/>
    <w:rsid w:val="0036276E"/>
    <w:rsid w:val="00363E0E"/>
    <w:rsid w:val="003658D5"/>
    <w:rsid w:val="00365D85"/>
    <w:rsid w:val="00367707"/>
    <w:rsid w:val="0036790D"/>
    <w:rsid w:val="00367E4D"/>
    <w:rsid w:val="003713C5"/>
    <w:rsid w:val="003728B7"/>
    <w:rsid w:val="0037489B"/>
    <w:rsid w:val="00376068"/>
    <w:rsid w:val="00376D3D"/>
    <w:rsid w:val="00377332"/>
    <w:rsid w:val="0038162A"/>
    <w:rsid w:val="00382B4F"/>
    <w:rsid w:val="00382CBC"/>
    <w:rsid w:val="00383F94"/>
    <w:rsid w:val="003846D2"/>
    <w:rsid w:val="00384A86"/>
    <w:rsid w:val="00385160"/>
    <w:rsid w:val="0038554C"/>
    <w:rsid w:val="00386637"/>
    <w:rsid w:val="003903F6"/>
    <w:rsid w:val="00390EBA"/>
    <w:rsid w:val="00391E88"/>
    <w:rsid w:val="00392614"/>
    <w:rsid w:val="00392660"/>
    <w:rsid w:val="00392BEB"/>
    <w:rsid w:val="00393427"/>
    <w:rsid w:val="003A231F"/>
    <w:rsid w:val="003A4834"/>
    <w:rsid w:val="003A4E24"/>
    <w:rsid w:val="003A5D33"/>
    <w:rsid w:val="003A61E3"/>
    <w:rsid w:val="003A6635"/>
    <w:rsid w:val="003A715C"/>
    <w:rsid w:val="003B17FD"/>
    <w:rsid w:val="003B27ED"/>
    <w:rsid w:val="003B2EBB"/>
    <w:rsid w:val="003B3439"/>
    <w:rsid w:val="003B5FCC"/>
    <w:rsid w:val="003B610F"/>
    <w:rsid w:val="003B644E"/>
    <w:rsid w:val="003B6FFC"/>
    <w:rsid w:val="003C3622"/>
    <w:rsid w:val="003C3AC5"/>
    <w:rsid w:val="003C4937"/>
    <w:rsid w:val="003C56A3"/>
    <w:rsid w:val="003C5726"/>
    <w:rsid w:val="003C6E38"/>
    <w:rsid w:val="003C7DE1"/>
    <w:rsid w:val="003D0237"/>
    <w:rsid w:val="003D090F"/>
    <w:rsid w:val="003D2DA9"/>
    <w:rsid w:val="003D33EB"/>
    <w:rsid w:val="003D3752"/>
    <w:rsid w:val="003D59C3"/>
    <w:rsid w:val="003D6AD6"/>
    <w:rsid w:val="003E0883"/>
    <w:rsid w:val="003E09F7"/>
    <w:rsid w:val="003E20A5"/>
    <w:rsid w:val="003E7B6A"/>
    <w:rsid w:val="003F0EFD"/>
    <w:rsid w:val="003F522E"/>
    <w:rsid w:val="004030AA"/>
    <w:rsid w:val="00404913"/>
    <w:rsid w:val="00406B9A"/>
    <w:rsid w:val="00410B5C"/>
    <w:rsid w:val="004128FF"/>
    <w:rsid w:val="00415771"/>
    <w:rsid w:val="004163E5"/>
    <w:rsid w:val="00420ACB"/>
    <w:rsid w:val="00421311"/>
    <w:rsid w:val="004222D0"/>
    <w:rsid w:val="00423E48"/>
    <w:rsid w:val="004245C1"/>
    <w:rsid w:val="004245EB"/>
    <w:rsid w:val="00426D72"/>
    <w:rsid w:val="00432766"/>
    <w:rsid w:val="00434781"/>
    <w:rsid w:val="00435BB3"/>
    <w:rsid w:val="0043684F"/>
    <w:rsid w:val="0043785F"/>
    <w:rsid w:val="0044030B"/>
    <w:rsid w:val="00440810"/>
    <w:rsid w:val="00440FBD"/>
    <w:rsid w:val="0044102E"/>
    <w:rsid w:val="0044439B"/>
    <w:rsid w:val="0044601B"/>
    <w:rsid w:val="00446699"/>
    <w:rsid w:val="00447470"/>
    <w:rsid w:val="004537A0"/>
    <w:rsid w:val="00453F16"/>
    <w:rsid w:val="00454802"/>
    <w:rsid w:val="00456311"/>
    <w:rsid w:val="00456CD3"/>
    <w:rsid w:val="00456E8B"/>
    <w:rsid w:val="004573DE"/>
    <w:rsid w:val="004603BC"/>
    <w:rsid w:val="00460D83"/>
    <w:rsid w:val="00461211"/>
    <w:rsid w:val="00464B5B"/>
    <w:rsid w:val="00465880"/>
    <w:rsid w:val="004670C6"/>
    <w:rsid w:val="004678F1"/>
    <w:rsid w:val="00467F67"/>
    <w:rsid w:val="004700C4"/>
    <w:rsid w:val="00472010"/>
    <w:rsid w:val="00472747"/>
    <w:rsid w:val="00472B1C"/>
    <w:rsid w:val="00473248"/>
    <w:rsid w:val="00474AA9"/>
    <w:rsid w:val="00474EA4"/>
    <w:rsid w:val="00475F18"/>
    <w:rsid w:val="004777CF"/>
    <w:rsid w:val="00480744"/>
    <w:rsid w:val="00480C13"/>
    <w:rsid w:val="004825A2"/>
    <w:rsid w:val="00484AEC"/>
    <w:rsid w:val="004875F1"/>
    <w:rsid w:val="00487E47"/>
    <w:rsid w:val="004910CB"/>
    <w:rsid w:val="0049269E"/>
    <w:rsid w:val="0049324F"/>
    <w:rsid w:val="004939ED"/>
    <w:rsid w:val="0049491A"/>
    <w:rsid w:val="00494BF4"/>
    <w:rsid w:val="00497DA5"/>
    <w:rsid w:val="004A1C63"/>
    <w:rsid w:val="004A2237"/>
    <w:rsid w:val="004A5070"/>
    <w:rsid w:val="004B03C9"/>
    <w:rsid w:val="004B0F04"/>
    <w:rsid w:val="004B1F46"/>
    <w:rsid w:val="004B3BD7"/>
    <w:rsid w:val="004B6ADB"/>
    <w:rsid w:val="004C047C"/>
    <w:rsid w:val="004C23AB"/>
    <w:rsid w:val="004C4D15"/>
    <w:rsid w:val="004C5329"/>
    <w:rsid w:val="004C567D"/>
    <w:rsid w:val="004D093F"/>
    <w:rsid w:val="004D30F0"/>
    <w:rsid w:val="004D3140"/>
    <w:rsid w:val="004D33D6"/>
    <w:rsid w:val="004D6741"/>
    <w:rsid w:val="004D6FC6"/>
    <w:rsid w:val="004E01B8"/>
    <w:rsid w:val="004E08DB"/>
    <w:rsid w:val="004E2306"/>
    <w:rsid w:val="004E252B"/>
    <w:rsid w:val="004E266B"/>
    <w:rsid w:val="004E38E3"/>
    <w:rsid w:val="004E3A4D"/>
    <w:rsid w:val="004E3EDE"/>
    <w:rsid w:val="004E4487"/>
    <w:rsid w:val="004E4AF4"/>
    <w:rsid w:val="004E5122"/>
    <w:rsid w:val="004E5AC9"/>
    <w:rsid w:val="004E5E02"/>
    <w:rsid w:val="004E5EED"/>
    <w:rsid w:val="004F035A"/>
    <w:rsid w:val="004F18B4"/>
    <w:rsid w:val="004F2256"/>
    <w:rsid w:val="004F23DC"/>
    <w:rsid w:val="004F289C"/>
    <w:rsid w:val="004F327D"/>
    <w:rsid w:val="004F7115"/>
    <w:rsid w:val="004F7609"/>
    <w:rsid w:val="00501261"/>
    <w:rsid w:val="00502C7E"/>
    <w:rsid w:val="00502DD9"/>
    <w:rsid w:val="005048C9"/>
    <w:rsid w:val="00504CB9"/>
    <w:rsid w:val="00505489"/>
    <w:rsid w:val="00505C01"/>
    <w:rsid w:val="0050649D"/>
    <w:rsid w:val="00506B05"/>
    <w:rsid w:val="00511731"/>
    <w:rsid w:val="00511CC3"/>
    <w:rsid w:val="00511EBF"/>
    <w:rsid w:val="00512BEB"/>
    <w:rsid w:val="00512C24"/>
    <w:rsid w:val="00513C6B"/>
    <w:rsid w:val="00517D99"/>
    <w:rsid w:val="005220D5"/>
    <w:rsid w:val="005238B8"/>
    <w:rsid w:val="00526783"/>
    <w:rsid w:val="0052756D"/>
    <w:rsid w:val="0053041B"/>
    <w:rsid w:val="00530433"/>
    <w:rsid w:val="005321FE"/>
    <w:rsid w:val="00532E5E"/>
    <w:rsid w:val="00534E2C"/>
    <w:rsid w:val="00536C7D"/>
    <w:rsid w:val="00537B60"/>
    <w:rsid w:val="0054534E"/>
    <w:rsid w:val="005453AA"/>
    <w:rsid w:val="00547712"/>
    <w:rsid w:val="00550B50"/>
    <w:rsid w:val="005530F6"/>
    <w:rsid w:val="005544F0"/>
    <w:rsid w:val="00557DEC"/>
    <w:rsid w:val="0056226B"/>
    <w:rsid w:val="00564753"/>
    <w:rsid w:val="00565841"/>
    <w:rsid w:val="00565DA2"/>
    <w:rsid w:val="00567E50"/>
    <w:rsid w:val="005700BA"/>
    <w:rsid w:val="005710EB"/>
    <w:rsid w:val="00571874"/>
    <w:rsid w:val="0057251C"/>
    <w:rsid w:val="0057414D"/>
    <w:rsid w:val="0057429B"/>
    <w:rsid w:val="00575562"/>
    <w:rsid w:val="00577063"/>
    <w:rsid w:val="00577D51"/>
    <w:rsid w:val="0058220A"/>
    <w:rsid w:val="00582E1F"/>
    <w:rsid w:val="00582F2E"/>
    <w:rsid w:val="005838A3"/>
    <w:rsid w:val="005854EA"/>
    <w:rsid w:val="00586023"/>
    <w:rsid w:val="00586712"/>
    <w:rsid w:val="0058693E"/>
    <w:rsid w:val="00586D9E"/>
    <w:rsid w:val="005941E6"/>
    <w:rsid w:val="00594D22"/>
    <w:rsid w:val="00596559"/>
    <w:rsid w:val="00596B1D"/>
    <w:rsid w:val="00597594"/>
    <w:rsid w:val="005A14B1"/>
    <w:rsid w:val="005A14C6"/>
    <w:rsid w:val="005A2D0B"/>
    <w:rsid w:val="005A332F"/>
    <w:rsid w:val="005A3C17"/>
    <w:rsid w:val="005A4AFE"/>
    <w:rsid w:val="005A6528"/>
    <w:rsid w:val="005A6CDD"/>
    <w:rsid w:val="005A76A8"/>
    <w:rsid w:val="005B0F8E"/>
    <w:rsid w:val="005B1017"/>
    <w:rsid w:val="005B10C3"/>
    <w:rsid w:val="005B1AE1"/>
    <w:rsid w:val="005B339E"/>
    <w:rsid w:val="005B61AE"/>
    <w:rsid w:val="005B61D7"/>
    <w:rsid w:val="005C25B5"/>
    <w:rsid w:val="005C41EE"/>
    <w:rsid w:val="005C4FF0"/>
    <w:rsid w:val="005C5183"/>
    <w:rsid w:val="005C7A23"/>
    <w:rsid w:val="005D0A46"/>
    <w:rsid w:val="005D1254"/>
    <w:rsid w:val="005D294F"/>
    <w:rsid w:val="005D3147"/>
    <w:rsid w:val="005D3DB0"/>
    <w:rsid w:val="005D5354"/>
    <w:rsid w:val="005D6D61"/>
    <w:rsid w:val="005E027D"/>
    <w:rsid w:val="005E02A1"/>
    <w:rsid w:val="005E4019"/>
    <w:rsid w:val="005E4BAA"/>
    <w:rsid w:val="005E5187"/>
    <w:rsid w:val="005E665D"/>
    <w:rsid w:val="005E7F7F"/>
    <w:rsid w:val="005F0E1F"/>
    <w:rsid w:val="005F1493"/>
    <w:rsid w:val="005F166B"/>
    <w:rsid w:val="005F2407"/>
    <w:rsid w:val="005F51FA"/>
    <w:rsid w:val="00601E64"/>
    <w:rsid w:val="00602BCD"/>
    <w:rsid w:val="00603A8D"/>
    <w:rsid w:val="006114F8"/>
    <w:rsid w:val="00613DE6"/>
    <w:rsid w:val="0061536D"/>
    <w:rsid w:val="00616247"/>
    <w:rsid w:val="00617B3D"/>
    <w:rsid w:val="00620545"/>
    <w:rsid w:val="006227B2"/>
    <w:rsid w:val="00623F36"/>
    <w:rsid w:val="00626347"/>
    <w:rsid w:val="00626A60"/>
    <w:rsid w:val="00626C76"/>
    <w:rsid w:val="00626EDA"/>
    <w:rsid w:val="00630DCC"/>
    <w:rsid w:val="00631959"/>
    <w:rsid w:val="00631FD4"/>
    <w:rsid w:val="00632DFB"/>
    <w:rsid w:val="0063408D"/>
    <w:rsid w:val="00635405"/>
    <w:rsid w:val="00637853"/>
    <w:rsid w:val="00637C9C"/>
    <w:rsid w:val="00643357"/>
    <w:rsid w:val="00643784"/>
    <w:rsid w:val="00643A69"/>
    <w:rsid w:val="00645B34"/>
    <w:rsid w:val="00646DBB"/>
    <w:rsid w:val="006513F3"/>
    <w:rsid w:val="006523A0"/>
    <w:rsid w:val="006557AB"/>
    <w:rsid w:val="00655D08"/>
    <w:rsid w:val="006572E0"/>
    <w:rsid w:val="006614A5"/>
    <w:rsid w:val="00662245"/>
    <w:rsid w:val="0066338C"/>
    <w:rsid w:val="00665B8C"/>
    <w:rsid w:val="00667913"/>
    <w:rsid w:val="00667971"/>
    <w:rsid w:val="00667E99"/>
    <w:rsid w:val="006710D0"/>
    <w:rsid w:val="0067245A"/>
    <w:rsid w:val="006729C2"/>
    <w:rsid w:val="00672A03"/>
    <w:rsid w:val="0067363F"/>
    <w:rsid w:val="006741F0"/>
    <w:rsid w:val="006747E3"/>
    <w:rsid w:val="00677365"/>
    <w:rsid w:val="00677A5F"/>
    <w:rsid w:val="00677CA6"/>
    <w:rsid w:val="00681A2C"/>
    <w:rsid w:val="0068221C"/>
    <w:rsid w:val="00683222"/>
    <w:rsid w:val="00683497"/>
    <w:rsid w:val="00685127"/>
    <w:rsid w:val="006878BC"/>
    <w:rsid w:val="00687BD5"/>
    <w:rsid w:val="0069011D"/>
    <w:rsid w:val="0069232D"/>
    <w:rsid w:val="0069251D"/>
    <w:rsid w:val="00692E18"/>
    <w:rsid w:val="00693330"/>
    <w:rsid w:val="006A103C"/>
    <w:rsid w:val="006A1E49"/>
    <w:rsid w:val="006A5378"/>
    <w:rsid w:val="006A5BC5"/>
    <w:rsid w:val="006A5E0B"/>
    <w:rsid w:val="006A6622"/>
    <w:rsid w:val="006A7D87"/>
    <w:rsid w:val="006B0062"/>
    <w:rsid w:val="006B0525"/>
    <w:rsid w:val="006B0767"/>
    <w:rsid w:val="006B3FAD"/>
    <w:rsid w:val="006B4202"/>
    <w:rsid w:val="006B4F99"/>
    <w:rsid w:val="006B6D86"/>
    <w:rsid w:val="006B76FE"/>
    <w:rsid w:val="006B7741"/>
    <w:rsid w:val="006C1DB9"/>
    <w:rsid w:val="006C1EB5"/>
    <w:rsid w:val="006C262B"/>
    <w:rsid w:val="006C3988"/>
    <w:rsid w:val="006C716F"/>
    <w:rsid w:val="006D0155"/>
    <w:rsid w:val="006D0161"/>
    <w:rsid w:val="006D12A1"/>
    <w:rsid w:val="006D4AB5"/>
    <w:rsid w:val="006D5513"/>
    <w:rsid w:val="006E2341"/>
    <w:rsid w:val="006E3B34"/>
    <w:rsid w:val="006E3D5A"/>
    <w:rsid w:val="006E4FD9"/>
    <w:rsid w:val="006E67AF"/>
    <w:rsid w:val="006E77D5"/>
    <w:rsid w:val="006E78EB"/>
    <w:rsid w:val="006E7EAC"/>
    <w:rsid w:val="006F14A8"/>
    <w:rsid w:val="006F1A09"/>
    <w:rsid w:val="006F2DDE"/>
    <w:rsid w:val="006F4494"/>
    <w:rsid w:val="006F5735"/>
    <w:rsid w:val="006F580C"/>
    <w:rsid w:val="006F770B"/>
    <w:rsid w:val="007015DF"/>
    <w:rsid w:val="00702B5C"/>
    <w:rsid w:val="00704A8F"/>
    <w:rsid w:val="00704DAB"/>
    <w:rsid w:val="00707DE0"/>
    <w:rsid w:val="007114BE"/>
    <w:rsid w:val="00714AB5"/>
    <w:rsid w:val="007168BA"/>
    <w:rsid w:val="007176D9"/>
    <w:rsid w:val="00717B9E"/>
    <w:rsid w:val="0072093B"/>
    <w:rsid w:val="00720D9B"/>
    <w:rsid w:val="00721F33"/>
    <w:rsid w:val="0072370D"/>
    <w:rsid w:val="00723E6D"/>
    <w:rsid w:val="00724691"/>
    <w:rsid w:val="00724BF4"/>
    <w:rsid w:val="00724EC8"/>
    <w:rsid w:val="007265C6"/>
    <w:rsid w:val="007266E7"/>
    <w:rsid w:val="007268B7"/>
    <w:rsid w:val="007270CC"/>
    <w:rsid w:val="007273AE"/>
    <w:rsid w:val="00731D42"/>
    <w:rsid w:val="007338B4"/>
    <w:rsid w:val="00733C8A"/>
    <w:rsid w:val="00734F32"/>
    <w:rsid w:val="0073554E"/>
    <w:rsid w:val="00735EBA"/>
    <w:rsid w:val="00736A1F"/>
    <w:rsid w:val="007408F8"/>
    <w:rsid w:val="007425EE"/>
    <w:rsid w:val="007429A4"/>
    <w:rsid w:val="00743637"/>
    <w:rsid w:val="00743A5C"/>
    <w:rsid w:val="007444E1"/>
    <w:rsid w:val="00745F9C"/>
    <w:rsid w:val="00752B60"/>
    <w:rsid w:val="00752DE2"/>
    <w:rsid w:val="00756026"/>
    <w:rsid w:val="00760C62"/>
    <w:rsid w:val="00765637"/>
    <w:rsid w:val="0076694E"/>
    <w:rsid w:val="00767412"/>
    <w:rsid w:val="00767781"/>
    <w:rsid w:val="007713DD"/>
    <w:rsid w:val="00773065"/>
    <w:rsid w:val="007744CA"/>
    <w:rsid w:val="00774F5B"/>
    <w:rsid w:val="0077533D"/>
    <w:rsid w:val="00775DBB"/>
    <w:rsid w:val="007776FA"/>
    <w:rsid w:val="00781D8D"/>
    <w:rsid w:val="0078683A"/>
    <w:rsid w:val="00786DD5"/>
    <w:rsid w:val="007915AD"/>
    <w:rsid w:val="00791849"/>
    <w:rsid w:val="00793D57"/>
    <w:rsid w:val="00797568"/>
    <w:rsid w:val="007A0735"/>
    <w:rsid w:val="007A0CD3"/>
    <w:rsid w:val="007A2868"/>
    <w:rsid w:val="007A2D9A"/>
    <w:rsid w:val="007A6868"/>
    <w:rsid w:val="007B0037"/>
    <w:rsid w:val="007B12C4"/>
    <w:rsid w:val="007B1F7B"/>
    <w:rsid w:val="007B4F79"/>
    <w:rsid w:val="007B7C87"/>
    <w:rsid w:val="007C1D4E"/>
    <w:rsid w:val="007C22C9"/>
    <w:rsid w:val="007C2988"/>
    <w:rsid w:val="007C2D01"/>
    <w:rsid w:val="007C4C3D"/>
    <w:rsid w:val="007C50C0"/>
    <w:rsid w:val="007C6EED"/>
    <w:rsid w:val="007D1CFB"/>
    <w:rsid w:val="007D230D"/>
    <w:rsid w:val="007D3EC3"/>
    <w:rsid w:val="007D591F"/>
    <w:rsid w:val="007D6055"/>
    <w:rsid w:val="007E06B8"/>
    <w:rsid w:val="007E2902"/>
    <w:rsid w:val="007E31C7"/>
    <w:rsid w:val="007E4795"/>
    <w:rsid w:val="007F012A"/>
    <w:rsid w:val="007F04C9"/>
    <w:rsid w:val="007F2373"/>
    <w:rsid w:val="007F3F98"/>
    <w:rsid w:val="007F7014"/>
    <w:rsid w:val="007F7618"/>
    <w:rsid w:val="007F7950"/>
    <w:rsid w:val="00800147"/>
    <w:rsid w:val="00800816"/>
    <w:rsid w:val="00800EA6"/>
    <w:rsid w:val="00801796"/>
    <w:rsid w:val="00802B07"/>
    <w:rsid w:val="008031A3"/>
    <w:rsid w:val="008039B5"/>
    <w:rsid w:val="00804DAB"/>
    <w:rsid w:val="00804F4D"/>
    <w:rsid w:val="00807301"/>
    <w:rsid w:val="0080754B"/>
    <w:rsid w:val="008109B9"/>
    <w:rsid w:val="00810F29"/>
    <w:rsid w:val="00812A18"/>
    <w:rsid w:val="00813A77"/>
    <w:rsid w:val="00813AC2"/>
    <w:rsid w:val="00814E54"/>
    <w:rsid w:val="008167C2"/>
    <w:rsid w:val="00816805"/>
    <w:rsid w:val="00816CBD"/>
    <w:rsid w:val="00817ACB"/>
    <w:rsid w:val="008209EA"/>
    <w:rsid w:val="00821589"/>
    <w:rsid w:val="00821A00"/>
    <w:rsid w:val="00821B9A"/>
    <w:rsid w:val="00822D60"/>
    <w:rsid w:val="008237B0"/>
    <w:rsid w:val="008248D7"/>
    <w:rsid w:val="0083012E"/>
    <w:rsid w:val="0083126B"/>
    <w:rsid w:val="00831ECB"/>
    <w:rsid w:val="00832535"/>
    <w:rsid w:val="00834F85"/>
    <w:rsid w:val="0083656A"/>
    <w:rsid w:val="00836F26"/>
    <w:rsid w:val="008377B0"/>
    <w:rsid w:val="00837EA0"/>
    <w:rsid w:val="008418BE"/>
    <w:rsid w:val="0084224E"/>
    <w:rsid w:val="008511E9"/>
    <w:rsid w:val="008562FF"/>
    <w:rsid w:val="00856735"/>
    <w:rsid w:val="00861006"/>
    <w:rsid w:val="00861FB2"/>
    <w:rsid w:val="0086239A"/>
    <w:rsid w:val="0086274A"/>
    <w:rsid w:val="008631E0"/>
    <w:rsid w:val="0086361F"/>
    <w:rsid w:val="00864D52"/>
    <w:rsid w:val="00866EE4"/>
    <w:rsid w:val="00867E25"/>
    <w:rsid w:val="00871491"/>
    <w:rsid w:val="00871FCD"/>
    <w:rsid w:val="00873E36"/>
    <w:rsid w:val="00873F92"/>
    <w:rsid w:val="0087420D"/>
    <w:rsid w:val="00874848"/>
    <w:rsid w:val="00875028"/>
    <w:rsid w:val="0087658F"/>
    <w:rsid w:val="00876BF1"/>
    <w:rsid w:val="0088255F"/>
    <w:rsid w:val="0088440A"/>
    <w:rsid w:val="00885665"/>
    <w:rsid w:val="00887926"/>
    <w:rsid w:val="00891E05"/>
    <w:rsid w:val="0089214A"/>
    <w:rsid w:val="008925A0"/>
    <w:rsid w:val="0089410E"/>
    <w:rsid w:val="00894A46"/>
    <w:rsid w:val="00894DF1"/>
    <w:rsid w:val="00895F58"/>
    <w:rsid w:val="00896003"/>
    <w:rsid w:val="00896C8A"/>
    <w:rsid w:val="00897531"/>
    <w:rsid w:val="008A1023"/>
    <w:rsid w:val="008A544A"/>
    <w:rsid w:val="008A689A"/>
    <w:rsid w:val="008A72F9"/>
    <w:rsid w:val="008B02B7"/>
    <w:rsid w:val="008B0314"/>
    <w:rsid w:val="008B3C28"/>
    <w:rsid w:val="008B6557"/>
    <w:rsid w:val="008B7259"/>
    <w:rsid w:val="008C43B5"/>
    <w:rsid w:val="008C453E"/>
    <w:rsid w:val="008C4CE3"/>
    <w:rsid w:val="008C53B6"/>
    <w:rsid w:val="008C6714"/>
    <w:rsid w:val="008C6C8B"/>
    <w:rsid w:val="008C7412"/>
    <w:rsid w:val="008D0203"/>
    <w:rsid w:val="008D0390"/>
    <w:rsid w:val="008D2A18"/>
    <w:rsid w:val="008D3A9D"/>
    <w:rsid w:val="008D561D"/>
    <w:rsid w:val="008D59A8"/>
    <w:rsid w:val="008D67DF"/>
    <w:rsid w:val="008D7195"/>
    <w:rsid w:val="008D7354"/>
    <w:rsid w:val="008E05DE"/>
    <w:rsid w:val="008E271E"/>
    <w:rsid w:val="008E2D17"/>
    <w:rsid w:val="008E3686"/>
    <w:rsid w:val="008E5747"/>
    <w:rsid w:val="008E64D3"/>
    <w:rsid w:val="008E69A0"/>
    <w:rsid w:val="008E69D7"/>
    <w:rsid w:val="008F0AFB"/>
    <w:rsid w:val="008F25F8"/>
    <w:rsid w:val="008F6162"/>
    <w:rsid w:val="008F691E"/>
    <w:rsid w:val="008F79DF"/>
    <w:rsid w:val="009002C1"/>
    <w:rsid w:val="00900CF8"/>
    <w:rsid w:val="00901001"/>
    <w:rsid w:val="0090138C"/>
    <w:rsid w:val="00902F3B"/>
    <w:rsid w:val="009047EB"/>
    <w:rsid w:val="00905C8D"/>
    <w:rsid w:val="00907C7F"/>
    <w:rsid w:val="00912F6A"/>
    <w:rsid w:val="00914C5B"/>
    <w:rsid w:val="0091686D"/>
    <w:rsid w:val="00916B80"/>
    <w:rsid w:val="00917DA4"/>
    <w:rsid w:val="00921874"/>
    <w:rsid w:val="0092561B"/>
    <w:rsid w:val="00926145"/>
    <w:rsid w:val="009262A0"/>
    <w:rsid w:val="0092666C"/>
    <w:rsid w:val="009303BE"/>
    <w:rsid w:val="009304D9"/>
    <w:rsid w:val="00931ACF"/>
    <w:rsid w:val="0093335F"/>
    <w:rsid w:val="0093369F"/>
    <w:rsid w:val="009349B7"/>
    <w:rsid w:val="00934E8D"/>
    <w:rsid w:val="0093665C"/>
    <w:rsid w:val="00936A9E"/>
    <w:rsid w:val="00936F98"/>
    <w:rsid w:val="00937F70"/>
    <w:rsid w:val="00940DA6"/>
    <w:rsid w:val="00941C38"/>
    <w:rsid w:val="00942F87"/>
    <w:rsid w:val="009438BC"/>
    <w:rsid w:val="009441A9"/>
    <w:rsid w:val="00944F37"/>
    <w:rsid w:val="00945E98"/>
    <w:rsid w:val="009460D8"/>
    <w:rsid w:val="009461F9"/>
    <w:rsid w:val="00952924"/>
    <w:rsid w:val="009530F4"/>
    <w:rsid w:val="009553F3"/>
    <w:rsid w:val="009557C8"/>
    <w:rsid w:val="00955E3C"/>
    <w:rsid w:val="0095611D"/>
    <w:rsid w:val="009564C9"/>
    <w:rsid w:val="00960564"/>
    <w:rsid w:val="009620DB"/>
    <w:rsid w:val="0096279B"/>
    <w:rsid w:val="009651CA"/>
    <w:rsid w:val="0096590F"/>
    <w:rsid w:val="00966078"/>
    <w:rsid w:val="009660C8"/>
    <w:rsid w:val="00971BE7"/>
    <w:rsid w:val="00972408"/>
    <w:rsid w:val="00972461"/>
    <w:rsid w:val="00972482"/>
    <w:rsid w:val="009725D1"/>
    <w:rsid w:val="0097326F"/>
    <w:rsid w:val="00974EE2"/>
    <w:rsid w:val="00975D6D"/>
    <w:rsid w:val="0097654C"/>
    <w:rsid w:val="009837F9"/>
    <w:rsid w:val="009850C2"/>
    <w:rsid w:val="00985BFD"/>
    <w:rsid w:val="009879FF"/>
    <w:rsid w:val="00990689"/>
    <w:rsid w:val="00992336"/>
    <w:rsid w:val="00992676"/>
    <w:rsid w:val="00992956"/>
    <w:rsid w:val="00993FF2"/>
    <w:rsid w:val="0099474D"/>
    <w:rsid w:val="0099481A"/>
    <w:rsid w:val="00995576"/>
    <w:rsid w:val="00997710"/>
    <w:rsid w:val="009A21C0"/>
    <w:rsid w:val="009A2A85"/>
    <w:rsid w:val="009A304C"/>
    <w:rsid w:val="009A3E7D"/>
    <w:rsid w:val="009A40E7"/>
    <w:rsid w:val="009A45EB"/>
    <w:rsid w:val="009A79A4"/>
    <w:rsid w:val="009A7E84"/>
    <w:rsid w:val="009B2AE6"/>
    <w:rsid w:val="009B7E6F"/>
    <w:rsid w:val="009B7FD3"/>
    <w:rsid w:val="009C1E14"/>
    <w:rsid w:val="009C2740"/>
    <w:rsid w:val="009C39E4"/>
    <w:rsid w:val="009C5D54"/>
    <w:rsid w:val="009C77AA"/>
    <w:rsid w:val="009D0BAA"/>
    <w:rsid w:val="009D1CD6"/>
    <w:rsid w:val="009D1F1F"/>
    <w:rsid w:val="009D2CF2"/>
    <w:rsid w:val="009D2D51"/>
    <w:rsid w:val="009D3904"/>
    <w:rsid w:val="009D3E32"/>
    <w:rsid w:val="009D4603"/>
    <w:rsid w:val="009D58B0"/>
    <w:rsid w:val="009D5A11"/>
    <w:rsid w:val="009D6DA7"/>
    <w:rsid w:val="009E1760"/>
    <w:rsid w:val="009E1953"/>
    <w:rsid w:val="009E1FA9"/>
    <w:rsid w:val="009E3826"/>
    <w:rsid w:val="009E3A3B"/>
    <w:rsid w:val="009E4684"/>
    <w:rsid w:val="009E5E75"/>
    <w:rsid w:val="009E5FC1"/>
    <w:rsid w:val="009E60AB"/>
    <w:rsid w:val="009E7AC8"/>
    <w:rsid w:val="009F35A7"/>
    <w:rsid w:val="009F47F1"/>
    <w:rsid w:val="009F506F"/>
    <w:rsid w:val="009F5731"/>
    <w:rsid w:val="00A00F71"/>
    <w:rsid w:val="00A03561"/>
    <w:rsid w:val="00A0409C"/>
    <w:rsid w:val="00A101A6"/>
    <w:rsid w:val="00A1177E"/>
    <w:rsid w:val="00A12864"/>
    <w:rsid w:val="00A14BFC"/>
    <w:rsid w:val="00A17045"/>
    <w:rsid w:val="00A2070F"/>
    <w:rsid w:val="00A22563"/>
    <w:rsid w:val="00A22986"/>
    <w:rsid w:val="00A229BA"/>
    <w:rsid w:val="00A243B6"/>
    <w:rsid w:val="00A25201"/>
    <w:rsid w:val="00A27979"/>
    <w:rsid w:val="00A330AB"/>
    <w:rsid w:val="00A34378"/>
    <w:rsid w:val="00A34461"/>
    <w:rsid w:val="00A363C4"/>
    <w:rsid w:val="00A36E4B"/>
    <w:rsid w:val="00A4136E"/>
    <w:rsid w:val="00A4193E"/>
    <w:rsid w:val="00A42F27"/>
    <w:rsid w:val="00A43317"/>
    <w:rsid w:val="00A443F5"/>
    <w:rsid w:val="00A45347"/>
    <w:rsid w:val="00A51029"/>
    <w:rsid w:val="00A517B5"/>
    <w:rsid w:val="00A54C90"/>
    <w:rsid w:val="00A54D30"/>
    <w:rsid w:val="00A55136"/>
    <w:rsid w:val="00A56313"/>
    <w:rsid w:val="00A60987"/>
    <w:rsid w:val="00A6122A"/>
    <w:rsid w:val="00A614DD"/>
    <w:rsid w:val="00A633B0"/>
    <w:rsid w:val="00A640E6"/>
    <w:rsid w:val="00A64B23"/>
    <w:rsid w:val="00A67599"/>
    <w:rsid w:val="00A72B52"/>
    <w:rsid w:val="00A730A0"/>
    <w:rsid w:val="00A73B3E"/>
    <w:rsid w:val="00A74805"/>
    <w:rsid w:val="00A77A97"/>
    <w:rsid w:val="00A80D2B"/>
    <w:rsid w:val="00A8261A"/>
    <w:rsid w:val="00A82EC6"/>
    <w:rsid w:val="00A83526"/>
    <w:rsid w:val="00A83D89"/>
    <w:rsid w:val="00A84BB1"/>
    <w:rsid w:val="00A8560C"/>
    <w:rsid w:val="00A8759F"/>
    <w:rsid w:val="00A903FF"/>
    <w:rsid w:val="00A91513"/>
    <w:rsid w:val="00A93EF4"/>
    <w:rsid w:val="00A94E00"/>
    <w:rsid w:val="00A95289"/>
    <w:rsid w:val="00A96207"/>
    <w:rsid w:val="00A96FF1"/>
    <w:rsid w:val="00A9765B"/>
    <w:rsid w:val="00AA0AC1"/>
    <w:rsid w:val="00AA129E"/>
    <w:rsid w:val="00AA270F"/>
    <w:rsid w:val="00AA2F46"/>
    <w:rsid w:val="00AA53B4"/>
    <w:rsid w:val="00AA561F"/>
    <w:rsid w:val="00AA5756"/>
    <w:rsid w:val="00AB14A0"/>
    <w:rsid w:val="00AB23F8"/>
    <w:rsid w:val="00AB4452"/>
    <w:rsid w:val="00AB674C"/>
    <w:rsid w:val="00AB71BF"/>
    <w:rsid w:val="00AC23BF"/>
    <w:rsid w:val="00AC2EF8"/>
    <w:rsid w:val="00AC5207"/>
    <w:rsid w:val="00AD1F48"/>
    <w:rsid w:val="00AD2D37"/>
    <w:rsid w:val="00AD3F12"/>
    <w:rsid w:val="00AD4A46"/>
    <w:rsid w:val="00AD4E3E"/>
    <w:rsid w:val="00AD4FA0"/>
    <w:rsid w:val="00AD5684"/>
    <w:rsid w:val="00AD5981"/>
    <w:rsid w:val="00AE0ED1"/>
    <w:rsid w:val="00AE1AC5"/>
    <w:rsid w:val="00AE274A"/>
    <w:rsid w:val="00AE4531"/>
    <w:rsid w:val="00AE559F"/>
    <w:rsid w:val="00AE7C97"/>
    <w:rsid w:val="00AF12F1"/>
    <w:rsid w:val="00AF1E03"/>
    <w:rsid w:val="00AF3FD8"/>
    <w:rsid w:val="00AF417E"/>
    <w:rsid w:val="00AF43C1"/>
    <w:rsid w:val="00AF5D9B"/>
    <w:rsid w:val="00AF71B7"/>
    <w:rsid w:val="00B00AA5"/>
    <w:rsid w:val="00B015B6"/>
    <w:rsid w:val="00B03148"/>
    <w:rsid w:val="00B03E8F"/>
    <w:rsid w:val="00B04354"/>
    <w:rsid w:val="00B05D8B"/>
    <w:rsid w:val="00B06460"/>
    <w:rsid w:val="00B07699"/>
    <w:rsid w:val="00B07CC3"/>
    <w:rsid w:val="00B1021E"/>
    <w:rsid w:val="00B12029"/>
    <w:rsid w:val="00B12682"/>
    <w:rsid w:val="00B12904"/>
    <w:rsid w:val="00B131DA"/>
    <w:rsid w:val="00B14D7A"/>
    <w:rsid w:val="00B16405"/>
    <w:rsid w:val="00B16544"/>
    <w:rsid w:val="00B16B23"/>
    <w:rsid w:val="00B22AF6"/>
    <w:rsid w:val="00B23C1E"/>
    <w:rsid w:val="00B3000C"/>
    <w:rsid w:val="00B3032D"/>
    <w:rsid w:val="00B3059F"/>
    <w:rsid w:val="00B31953"/>
    <w:rsid w:val="00B31AF5"/>
    <w:rsid w:val="00B33525"/>
    <w:rsid w:val="00B33D64"/>
    <w:rsid w:val="00B40188"/>
    <w:rsid w:val="00B4063A"/>
    <w:rsid w:val="00B470A2"/>
    <w:rsid w:val="00B470B2"/>
    <w:rsid w:val="00B51DF3"/>
    <w:rsid w:val="00B5206A"/>
    <w:rsid w:val="00B53ABD"/>
    <w:rsid w:val="00B54002"/>
    <w:rsid w:val="00B543DA"/>
    <w:rsid w:val="00B5493E"/>
    <w:rsid w:val="00B54AFE"/>
    <w:rsid w:val="00B55265"/>
    <w:rsid w:val="00B55EF2"/>
    <w:rsid w:val="00B56502"/>
    <w:rsid w:val="00B64CDD"/>
    <w:rsid w:val="00B654C4"/>
    <w:rsid w:val="00B67A95"/>
    <w:rsid w:val="00B67CC3"/>
    <w:rsid w:val="00B70FD9"/>
    <w:rsid w:val="00B74CF3"/>
    <w:rsid w:val="00B75769"/>
    <w:rsid w:val="00B75933"/>
    <w:rsid w:val="00B7701C"/>
    <w:rsid w:val="00B80F59"/>
    <w:rsid w:val="00B822BF"/>
    <w:rsid w:val="00B8692C"/>
    <w:rsid w:val="00B86EB7"/>
    <w:rsid w:val="00B91923"/>
    <w:rsid w:val="00B931E0"/>
    <w:rsid w:val="00B93C86"/>
    <w:rsid w:val="00B96F07"/>
    <w:rsid w:val="00BA121C"/>
    <w:rsid w:val="00BA1FE5"/>
    <w:rsid w:val="00BA3B6F"/>
    <w:rsid w:val="00BA4154"/>
    <w:rsid w:val="00BA4577"/>
    <w:rsid w:val="00BA4B7D"/>
    <w:rsid w:val="00BA530E"/>
    <w:rsid w:val="00BA5719"/>
    <w:rsid w:val="00BA69B5"/>
    <w:rsid w:val="00BB1FD3"/>
    <w:rsid w:val="00BB2BD9"/>
    <w:rsid w:val="00BB3091"/>
    <w:rsid w:val="00BB592C"/>
    <w:rsid w:val="00BB62AC"/>
    <w:rsid w:val="00BC0161"/>
    <w:rsid w:val="00BC0C64"/>
    <w:rsid w:val="00BC0D1D"/>
    <w:rsid w:val="00BC0FEB"/>
    <w:rsid w:val="00BC253B"/>
    <w:rsid w:val="00BC4DA3"/>
    <w:rsid w:val="00BC5752"/>
    <w:rsid w:val="00BC6C72"/>
    <w:rsid w:val="00BC6F8F"/>
    <w:rsid w:val="00BC7358"/>
    <w:rsid w:val="00BC7835"/>
    <w:rsid w:val="00BC7D1A"/>
    <w:rsid w:val="00BD206B"/>
    <w:rsid w:val="00BD4EA1"/>
    <w:rsid w:val="00BD52F2"/>
    <w:rsid w:val="00BD5BB1"/>
    <w:rsid w:val="00BD6145"/>
    <w:rsid w:val="00BD61D8"/>
    <w:rsid w:val="00BD6644"/>
    <w:rsid w:val="00BD6EA7"/>
    <w:rsid w:val="00BD70E3"/>
    <w:rsid w:val="00BD75A7"/>
    <w:rsid w:val="00BE149E"/>
    <w:rsid w:val="00BE21AB"/>
    <w:rsid w:val="00BE2BCE"/>
    <w:rsid w:val="00BE52E0"/>
    <w:rsid w:val="00BF0428"/>
    <w:rsid w:val="00BF2716"/>
    <w:rsid w:val="00BF2B5B"/>
    <w:rsid w:val="00BF388D"/>
    <w:rsid w:val="00BF4947"/>
    <w:rsid w:val="00BF5655"/>
    <w:rsid w:val="00BF6F7D"/>
    <w:rsid w:val="00C00831"/>
    <w:rsid w:val="00C02929"/>
    <w:rsid w:val="00C041E2"/>
    <w:rsid w:val="00C04475"/>
    <w:rsid w:val="00C04AB2"/>
    <w:rsid w:val="00C04F81"/>
    <w:rsid w:val="00C110FC"/>
    <w:rsid w:val="00C11511"/>
    <w:rsid w:val="00C11D04"/>
    <w:rsid w:val="00C16649"/>
    <w:rsid w:val="00C203D1"/>
    <w:rsid w:val="00C22D9B"/>
    <w:rsid w:val="00C254A6"/>
    <w:rsid w:val="00C27628"/>
    <w:rsid w:val="00C27AF0"/>
    <w:rsid w:val="00C31BB9"/>
    <w:rsid w:val="00C320A8"/>
    <w:rsid w:val="00C32100"/>
    <w:rsid w:val="00C32CB6"/>
    <w:rsid w:val="00C33235"/>
    <w:rsid w:val="00C3774D"/>
    <w:rsid w:val="00C37EC1"/>
    <w:rsid w:val="00C401AC"/>
    <w:rsid w:val="00C413C3"/>
    <w:rsid w:val="00C416B5"/>
    <w:rsid w:val="00C41CD3"/>
    <w:rsid w:val="00C430D1"/>
    <w:rsid w:val="00C43111"/>
    <w:rsid w:val="00C44845"/>
    <w:rsid w:val="00C46764"/>
    <w:rsid w:val="00C477D3"/>
    <w:rsid w:val="00C51543"/>
    <w:rsid w:val="00C52043"/>
    <w:rsid w:val="00C620EC"/>
    <w:rsid w:val="00C63A59"/>
    <w:rsid w:val="00C643FC"/>
    <w:rsid w:val="00C72864"/>
    <w:rsid w:val="00C730B5"/>
    <w:rsid w:val="00C76A8A"/>
    <w:rsid w:val="00C800CA"/>
    <w:rsid w:val="00C80298"/>
    <w:rsid w:val="00C80851"/>
    <w:rsid w:val="00C80C88"/>
    <w:rsid w:val="00C8231A"/>
    <w:rsid w:val="00C83395"/>
    <w:rsid w:val="00C8431B"/>
    <w:rsid w:val="00C84EC8"/>
    <w:rsid w:val="00C85EA5"/>
    <w:rsid w:val="00C8719F"/>
    <w:rsid w:val="00C905E0"/>
    <w:rsid w:val="00C914A2"/>
    <w:rsid w:val="00C915CA"/>
    <w:rsid w:val="00C93770"/>
    <w:rsid w:val="00C93F7D"/>
    <w:rsid w:val="00C93FE8"/>
    <w:rsid w:val="00C94291"/>
    <w:rsid w:val="00C96A9E"/>
    <w:rsid w:val="00CA04A4"/>
    <w:rsid w:val="00CA1079"/>
    <w:rsid w:val="00CA191E"/>
    <w:rsid w:val="00CA4FC0"/>
    <w:rsid w:val="00CA759A"/>
    <w:rsid w:val="00CB10C8"/>
    <w:rsid w:val="00CB2DA6"/>
    <w:rsid w:val="00CB33E2"/>
    <w:rsid w:val="00CB3EDA"/>
    <w:rsid w:val="00CB5746"/>
    <w:rsid w:val="00CB5D11"/>
    <w:rsid w:val="00CC0576"/>
    <w:rsid w:val="00CC0C7F"/>
    <w:rsid w:val="00CC3078"/>
    <w:rsid w:val="00CC3ACA"/>
    <w:rsid w:val="00CC431C"/>
    <w:rsid w:val="00CC55C3"/>
    <w:rsid w:val="00CD080D"/>
    <w:rsid w:val="00CD0C2F"/>
    <w:rsid w:val="00CD1468"/>
    <w:rsid w:val="00CD236E"/>
    <w:rsid w:val="00CD2C66"/>
    <w:rsid w:val="00CD5F4B"/>
    <w:rsid w:val="00CD79CB"/>
    <w:rsid w:val="00CE12DB"/>
    <w:rsid w:val="00CE247F"/>
    <w:rsid w:val="00CE375F"/>
    <w:rsid w:val="00CE431E"/>
    <w:rsid w:val="00CE493D"/>
    <w:rsid w:val="00CE6EFA"/>
    <w:rsid w:val="00CE71B5"/>
    <w:rsid w:val="00CF09FA"/>
    <w:rsid w:val="00CF517B"/>
    <w:rsid w:val="00CF65DC"/>
    <w:rsid w:val="00D0227B"/>
    <w:rsid w:val="00D02901"/>
    <w:rsid w:val="00D05287"/>
    <w:rsid w:val="00D05582"/>
    <w:rsid w:val="00D0560C"/>
    <w:rsid w:val="00D077B2"/>
    <w:rsid w:val="00D10953"/>
    <w:rsid w:val="00D12574"/>
    <w:rsid w:val="00D12AE5"/>
    <w:rsid w:val="00D12EC1"/>
    <w:rsid w:val="00D13686"/>
    <w:rsid w:val="00D173CB"/>
    <w:rsid w:val="00D2013A"/>
    <w:rsid w:val="00D22495"/>
    <w:rsid w:val="00D224F7"/>
    <w:rsid w:val="00D23D39"/>
    <w:rsid w:val="00D26CB7"/>
    <w:rsid w:val="00D30035"/>
    <w:rsid w:val="00D3088B"/>
    <w:rsid w:val="00D32279"/>
    <w:rsid w:val="00D33EC5"/>
    <w:rsid w:val="00D35926"/>
    <w:rsid w:val="00D367BD"/>
    <w:rsid w:val="00D3746A"/>
    <w:rsid w:val="00D412A8"/>
    <w:rsid w:val="00D41333"/>
    <w:rsid w:val="00D418BB"/>
    <w:rsid w:val="00D42F9D"/>
    <w:rsid w:val="00D44262"/>
    <w:rsid w:val="00D452D9"/>
    <w:rsid w:val="00D455A4"/>
    <w:rsid w:val="00D45848"/>
    <w:rsid w:val="00D46D6C"/>
    <w:rsid w:val="00D46DB4"/>
    <w:rsid w:val="00D47A9D"/>
    <w:rsid w:val="00D502FC"/>
    <w:rsid w:val="00D51452"/>
    <w:rsid w:val="00D527A5"/>
    <w:rsid w:val="00D52C63"/>
    <w:rsid w:val="00D53B0F"/>
    <w:rsid w:val="00D548B6"/>
    <w:rsid w:val="00D55A0F"/>
    <w:rsid w:val="00D61AEF"/>
    <w:rsid w:val="00D67A62"/>
    <w:rsid w:val="00D67FAD"/>
    <w:rsid w:val="00D71609"/>
    <w:rsid w:val="00D73DB3"/>
    <w:rsid w:val="00D80D75"/>
    <w:rsid w:val="00D8316B"/>
    <w:rsid w:val="00D85025"/>
    <w:rsid w:val="00D87BF7"/>
    <w:rsid w:val="00D91308"/>
    <w:rsid w:val="00D92CC4"/>
    <w:rsid w:val="00D9431D"/>
    <w:rsid w:val="00D945DD"/>
    <w:rsid w:val="00D9474A"/>
    <w:rsid w:val="00D95158"/>
    <w:rsid w:val="00D961C9"/>
    <w:rsid w:val="00D96F3C"/>
    <w:rsid w:val="00D97F9C"/>
    <w:rsid w:val="00DA0DA3"/>
    <w:rsid w:val="00DA0F28"/>
    <w:rsid w:val="00DA3D96"/>
    <w:rsid w:val="00DA62AC"/>
    <w:rsid w:val="00DB027E"/>
    <w:rsid w:val="00DB6BD6"/>
    <w:rsid w:val="00DB6CEF"/>
    <w:rsid w:val="00DB7E42"/>
    <w:rsid w:val="00DC0672"/>
    <w:rsid w:val="00DC36AA"/>
    <w:rsid w:val="00DC4262"/>
    <w:rsid w:val="00DC5330"/>
    <w:rsid w:val="00DC6976"/>
    <w:rsid w:val="00DC7869"/>
    <w:rsid w:val="00DD07E4"/>
    <w:rsid w:val="00DD0F8B"/>
    <w:rsid w:val="00DD1CA8"/>
    <w:rsid w:val="00DD27D2"/>
    <w:rsid w:val="00DD2F90"/>
    <w:rsid w:val="00DD32CC"/>
    <w:rsid w:val="00DD36CF"/>
    <w:rsid w:val="00DD575E"/>
    <w:rsid w:val="00DD588A"/>
    <w:rsid w:val="00DD65F7"/>
    <w:rsid w:val="00DD70C4"/>
    <w:rsid w:val="00DE07F9"/>
    <w:rsid w:val="00DE11AF"/>
    <w:rsid w:val="00DE4248"/>
    <w:rsid w:val="00DE5E9D"/>
    <w:rsid w:val="00DE6EA5"/>
    <w:rsid w:val="00DE7E63"/>
    <w:rsid w:val="00DE7EB4"/>
    <w:rsid w:val="00DE7F06"/>
    <w:rsid w:val="00DF0C51"/>
    <w:rsid w:val="00DF22F5"/>
    <w:rsid w:val="00DF54C4"/>
    <w:rsid w:val="00DF6A03"/>
    <w:rsid w:val="00DF704C"/>
    <w:rsid w:val="00DF75CF"/>
    <w:rsid w:val="00DF7F6F"/>
    <w:rsid w:val="00E00D74"/>
    <w:rsid w:val="00E02511"/>
    <w:rsid w:val="00E02C25"/>
    <w:rsid w:val="00E04CF1"/>
    <w:rsid w:val="00E051F0"/>
    <w:rsid w:val="00E05CF5"/>
    <w:rsid w:val="00E06071"/>
    <w:rsid w:val="00E06D71"/>
    <w:rsid w:val="00E1073B"/>
    <w:rsid w:val="00E10E05"/>
    <w:rsid w:val="00E11A35"/>
    <w:rsid w:val="00E12D77"/>
    <w:rsid w:val="00E152C1"/>
    <w:rsid w:val="00E23089"/>
    <w:rsid w:val="00E23317"/>
    <w:rsid w:val="00E23596"/>
    <w:rsid w:val="00E25D34"/>
    <w:rsid w:val="00E32257"/>
    <w:rsid w:val="00E330F5"/>
    <w:rsid w:val="00E3410F"/>
    <w:rsid w:val="00E3636B"/>
    <w:rsid w:val="00E36AC0"/>
    <w:rsid w:val="00E374F6"/>
    <w:rsid w:val="00E375A5"/>
    <w:rsid w:val="00E402EE"/>
    <w:rsid w:val="00E40DEA"/>
    <w:rsid w:val="00E41CFF"/>
    <w:rsid w:val="00E42645"/>
    <w:rsid w:val="00E44455"/>
    <w:rsid w:val="00E451B2"/>
    <w:rsid w:val="00E45EEE"/>
    <w:rsid w:val="00E4631A"/>
    <w:rsid w:val="00E46359"/>
    <w:rsid w:val="00E46FAD"/>
    <w:rsid w:val="00E50D6D"/>
    <w:rsid w:val="00E510DF"/>
    <w:rsid w:val="00E51C6A"/>
    <w:rsid w:val="00E52018"/>
    <w:rsid w:val="00E526FE"/>
    <w:rsid w:val="00E53208"/>
    <w:rsid w:val="00E54DD4"/>
    <w:rsid w:val="00E54F2F"/>
    <w:rsid w:val="00E6025D"/>
    <w:rsid w:val="00E62BAD"/>
    <w:rsid w:val="00E62BE0"/>
    <w:rsid w:val="00E6330A"/>
    <w:rsid w:val="00E7151B"/>
    <w:rsid w:val="00E754DF"/>
    <w:rsid w:val="00E777C9"/>
    <w:rsid w:val="00E80350"/>
    <w:rsid w:val="00E804B9"/>
    <w:rsid w:val="00E81152"/>
    <w:rsid w:val="00E81F0C"/>
    <w:rsid w:val="00E82F96"/>
    <w:rsid w:val="00E8406B"/>
    <w:rsid w:val="00E8537E"/>
    <w:rsid w:val="00E90A1C"/>
    <w:rsid w:val="00E90C24"/>
    <w:rsid w:val="00E917D3"/>
    <w:rsid w:val="00E91D3F"/>
    <w:rsid w:val="00E91D86"/>
    <w:rsid w:val="00E925E0"/>
    <w:rsid w:val="00E96185"/>
    <w:rsid w:val="00E974E7"/>
    <w:rsid w:val="00E976D4"/>
    <w:rsid w:val="00E979B2"/>
    <w:rsid w:val="00E97F36"/>
    <w:rsid w:val="00EA08B6"/>
    <w:rsid w:val="00EA2990"/>
    <w:rsid w:val="00EA47ED"/>
    <w:rsid w:val="00EA5A13"/>
    <w:rsid w:val="00EA6890"/>
    <w:rsid w:val="00EB03B0"/>
    <w:rsid w:val="00EB10B7"/>
    <w:rsid w:val="00EB2AF6"/>
    <w:rsid w:val="00EB2EEE"/>
    <w:rsid w:val="00EB3796"/>
    <w:rsid w:val="00EB3897"/>
    <w:rsid w:val="00EB3ADC"/>
    <w:rsid w:val="00EB5FCF"/>
    <w:rsid w:val="00EB647B"/>
    <w:rsid w:val="00EC0214"/>
    <w:rsid w:val="00EC0B5B"/>
    <w:rsid w:val="00EC243F"/>
    <w:rsid w:val="00EC33B7"/>
    <w:rsid w:val="00EC34F8"/>
    <w:rsid w:val="00EC3B60"/>
    <w:rsid w:val="00EC4331"/>
    <w:rsid w:val="00EC6A98"/>
    <w:rsid w:val="00EC6FEF"/>
    <w:rsid w:val="00EC7E9A"/>
    <w:rsid w:val="00ED0660"/>
    <w:rsid w:val="00ED3EF2"/>
    <w:rsid w:val="00ED4834"/>
    <w:rsid w:val="00ED54E9"/>
    <w:rsid w:val="00ED7578"/>
    <w:rsid w:val="00ED7C60"/>
    <w:rsid w:val="00EE09DB"/>
    <w:rsid w:val="00EE1091"/>
    <w:rsid w:val="00EE1BBC"/>
    <w:rsid w:val="00EE2407"/>
    <w:rsid w:val="00EE2684"/>
    <w:rsid w:val="00EE2B60"/>
    <w:rsid w:val="00EE4112"/>
    <w:rsid w:val="00EE4741"/>
    <w:rsid w:val="00EE5DC1"/>
    <w:rsid w:val="00EE68A2"/>
    <w:rsid w:val="00EE766A"/>
    <w:rsid w:val="00EE7DA5"/>
    <w:rsid w:val="00EF1EAD"/>
    <w:rsid w:val="00EF275B"/>
    <w:rsid w:val="00EF69A5"/>
    <w:rsid w:val="00EF73F6"/>
    <w:rsid w:val="00F0100C"/>
    <w:rsid w:val="00F022DD"/>
    <w:rsid w:val="00F02923"/>
    <w:rsid w:val="00F1024B"/>
    <w:rsid w:val="00F140B6"/>
    <w:rsid w:val="00F1505B"/>
    <w:rsid w:val="00F1669F"/>
    <w:rsid w:val="00F205D9"/>
    <w:rsid w:val="00F20A1F"/>
    <w:rsid w:val="00F21348"/>
    <w:rsid w:val="00F22E50"/>
    <w:rsid w:val="00F23414"/>
    <w:rsid w:val="00F23793"/>
    <w:rsid w:val="00F24970"/>
    <w:rsid w:val="00F252DB"/>
    <w:rsid w:val="00F25A79"/>
    <w:rsid w:val="00F33309"/>
    <w:rsid w:val="00F3487E"/>
    <w:rsid w:val="00F35945"/>
    <w:rsid w:val="00F3711D"/>
    <w:rsid w:val="00F3734E"/>
    <w:rsid w:val="00F377B1"/>
    <w:rsid w:val="00F378EB"/>
    <w:rsid w:val="00F37DDF"/>
    <w:rsid w:val="00F439A7"/>
    <w:rsid w:val="00F4437C"/>
    <w:rsid w:val="00F44D25"/>
    <w:rsid w:val="00F457EE"/>
    <w:rsid w:val="00F45B49"/>
    <w:rsid w:val="00F45E29"/>
    <w:rsid w:val="00F47669"/>
    <w:rsid w:val="00F4772F"/>
    <w:rsid w:val="00F47A94"/>
    <w:rsid w:val="00F50EA6"/>
    <w:rsid w:val="00F51950"/>
    <w:rsid w:val="00F53026"/>
    <w:rsid w:val="00F544D2"/>
    <w:rsid w:val="00F54620"/>
    <w:rsid w:val="00F551EF"/>
    <w:rsid w:val="00F5539B"/>
    <w:rsid w:val="00F55E5E"/>
    <w:rsid w:val="00F56DD3"/>
    <w:rsid w:val="00F575BE"/>
    <w:rsid w:val="00F62BC1"/>
    <w:rsid w:val="00F6585F"/>
    <w:rsid w:val="00F67C9B"/>
    <w:rsid w:val="00F67F72"/>
    <w:rsid w:val="00F67FC5"/>
    <w:rsid w:val="00F70CBC"/>
    <w:rsid w:val="00F71246"/>
    <w:rsid w:val="00F7292A"/>
    <w:rsid w:val="00F72945"/>
    <w:rsid w:val="00F72ADC"/>
    <w:rsid w:val="00F730A7"/>
    <w:rsid w:val="00F73160"/>
    <w:rsid w:val="00F75D61"/>
    <w:rsid w:val="00F81147"/>
    <w:rsid w:val="00F819A7"/>
    <w:rsid w:val="00F82A5E"/>
    <w:rsid w:val="00F842AF"/>
    <w:rsid w:val="00F842FF"/>
    <w:rsid w:val="00F90A5C"/>
    <w:rsid w:val="00F90A91"/>
    <w:rsid w:val="00F911F7"/>
    <w:rsid w:val="00F91F8A"/>
    <w:rsid w:val="00F93EC4"/>
    <w:rsid w:val="00F95BC2"/>
    <w:rsid w:val="00F9615F"/>
    <w:rsid w:val="00FA1539"/>
    <w:rsid w:val="00FA415F"/>
    <w:rsid w:val="00FA438E"/>
    <w:rsid w:val="00FA6223"/>
    <w:rsid w:val="00FA7029"/>
    <w:rsid w:val="00FB32EB"/>
    <w:rsid w:val="00FB6073"/>
    <w:rsid w:val="00FC1EDB"/>
    <w:rsid w:val="00FC2F35"/>
    <w:rsid w:val="00FC587B"/>
    <w:rsid w:val="00FC6AC2"/>
    <w:rsid w:val="00FC6DDD"/>
    <w:rsid w:val="00FD394D"/>
    <w:rsid w:val="00FD4B65"/>
    <w:rsid w:val="00FD4B73"/>
    <w:rsid w:val="00FD5025"/>
    <w:rsid w:val="00FD56FE"/>
    <w:rsid w:val="00FD66B0"/>
    <w:rsid w:val="00FE0EC2"/>
    <w:rsid w:val="00FE1797"/>
    <w:rsid w:val="00FE5E56"/>
    <w:rsid w:val="00FE5FD7"/>
    <w:rsid w:val="00FE6FE3"/>
    <w:rsid w:val="00FE754B"/>
    <w:rsid w:val="00FF0457"/>
    <w:rsid w:val="00FF0A32"/>
    <w:rsid w:val="00FF1F5B"/>
    <w:rsid w:val="00FF426C"/>
    <w:rsid w:val="00FF56FC"/>
    <w:rsid w:val="00FF6569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13CBC"/>
  <w15:docId w15:val="{B5C13EA4-DB8F-40E2-872C-E5350F4E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9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1D8D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F8A"/>
    <w:pPr>
      <w:keepNext/>
      <w:keepLines/>
      <w:spacing w:before="6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1D8D"/>
    <w:rPr>
      <w:rFonts w:ascii="Garamond" w:eastAsiaTheme="majorEastAsia" w:hAnsi="Garamond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2F8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5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B10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4A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A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051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051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1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51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51F0"/>
    <w:rPr>
      <w:b/>
      <w:bCs/>
      <w:sz w:val="20"/>
      <w:szCs w:val="20"/>
    </w:rPr>
  </w:style>
  <w:style w:type="paragraph" w:styleId="Textonotapie">
    <w:name w:val="footnote text"/>
    <w:aliases w:val="Texto nota pie2,Car3 Car,Car2,Car3"/>
    <w:basedOn w:val="Normal"/>
    <w:link w:val="TextonotapieCar"/>
    <w:uiPriority w:val="99"/>
    <w:unhideWhenUsed/>
    <w:rsid w:val="00CF09FA"/>
    <w:rPr>
      <w:sz w:val="20"/>
      <w:szCs w:val="20"/>
    </w:rPr>
  </w:style>
  <w:style w:type="character" w:customStyle="1" w:styleId="TextonotapieCar">
    <w:name w:val="Texto nota pie Car"/>
    <w:aliases w:val="Texto nota pie2 Car,Car3 Car Car,Car2 Car,Car3 Car1"/>
    <w:basedOn w:val="Fuentedeprrafopredeter"/>
    <w:link w:val="Textonotapie"/>
    <w:uiPriority w:val="99"/>
    <w:rsid w:val="00CF09FA"/>
    <w:rPr>
      <w:sz w:val="20"/>
      <w:szCs w:val="20"/>
    </w:rPr>
  </w:style>
  <w:style w:type="character" w:styleId="Refdenotaalpie">
    <w:name w:val="footnote reference"/>
    <w:aliases w:val="normal"/>
    <w:basedOn w:val="Fuentedeprrafopredeter"/>
    <w:uiPriority w:val="99"/>
    <w:unhideWhenUsed/>
    <w:rsid w:val="00CF09F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030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30AA"/>
  </w:style>
  <w:style w:type="paragraph" w:styleId="Piedepgina">
    <w:name w:val="footer"/>
    <w:basedOn w:val="Normal"/>
    <w:link w:val="PiedepginaCar"/>
    <w:uiPriority w:val="99"/>
    <w:unhideWhenUsed/>
    <w:rsid w:val="004030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0AA"/>
  </w:style>
  <w:style w:type="paragraph" w:styleId="Sinespaciado">
    <w:name w:val="No Spacing"/>
    <w:uiPriority w:val="1"/>
    <w:qFormat/>
    <w:rsid w:val="005D3DB0"/>
    <w:pPr>
      <w:spacing w:after="0" w:line="240" w:lineRule="auto"/>
    </w:pPr>
  </w:style>
  <w:style w:type="character" w:customStyle="1" w:styleId="A10">
    <w:name w:val="A10"/>
    <w:uiPriority w:val="99"/>
    <w:rsid w:val="0068221C"/>
    <w:rPr>
      <w:rFonts w:cs="Adobe Caslon Pro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unhideWhenUsed/>
    <w:rsid w:val="00AA2F46"/>
    <w:rPr>
      <w:color w:val="0000FF" w:themeColor="hyperlink"/>
      <w:u w:val="single"/>
    </w:rPr>
  </w:style>
  <w:style w:type="character" w:styleId="Referenciasutil">
    <w:name w:val="Subtle Reference"/>
    <w:aliases w:val="Referencia cuadro"/>
    <w:basedOn w:val="Fuentedeprrafopredeter"/>
    <w:uiPriority w:val="31"/>
    <w:qFormat/>
    <w:rsid w:val="00876BF1"/>
    <w:rPr>
      <w:rFonts w:ascii="Times New Roman" w:hAnsi="Times New Roman"/>
      <w:smallCaps/>
      <w:color w:val="auto"/>
      <w:sz w:val="20"/>
    </w:rPr>
  </w:style>
  <w:style w:type="paragraph" w:customStyle="1" w:styleId="fuente">
    <w:name w:val="fuente"/>
    <w:basedOn w:val="Normal"/>
    <w:link w:val="fuenteCar"/>
    <w:qFormat/>
    <w:rsid w:val="00781D8D"/>
    <w:pPr>
      <w:spacing w:after="120"/>
      <w:jc w:val="center"/>
    </w:pPr>
    <w:rPr>
      <w:rFonts w:ascii="Garamond" w:hAnsi="Garamond" w:cs="Times New Roman"/>
      <w:sz w:val="20"/>
      <w:szCs w:val="24"/>
      <w:lang w:eastAsia="es-AR"/>
    </w:rPr>
  </w:style>
  <w:style w:type="character" w:customStyle="1" w:styleId="fuenteCar">
    <w:name w:val="fuente Car"/>
    <w:basedOn w:val="Fuentedeprrafopredeter"/>
    <w:link w:val="fuente"/>
    <w:rsid w:val="00781D8D"/>
    <w:rPr>
      <w:rFonts w:ascii="Garamond" w:hAnsi="Garamond" w:cs="Times New Roman"/>
      <w:sz w:val="20"/>
      <w:szCs w:val="24"/>
      <w:lang w:eastAsia="es-AR"/>
    </w:rPr>
  </w:style>
  <w:style w:type="paragraph" w:styleId="Revisin">
    <w:name w:val="Revision"/>
    <w:hidden/>
    <w:uiPriority w:val="99"/>
    <w:semiHidden/>
    <w:rsid w:val="00440FBD"/>
    <w:pPr>
      <w:spacing w:after="0" w:line="240" w:lineRule="auto"/>
    </w:pPr>
    <w:rPr>
      <w:rFonts w:ascii="Times New Roman" w:hAnsi="Times New Roman"/>
    </w:rPr>
  </w:style>
  <w:style w:type="character" w:customStyle="1" w:styleId="element-citation">
    <w:name w:val="element-citation"/>
    <w:basedOn w:val="Fuentedeprrafopredeter"/>
    <w:rsid w:val="009E5FC1"/>
  </w:style>
  <w:style w:type="character" w:customStyle="1" w:styleId="ref-journal">
    <w:name w:val="ref-journal"/>
    <w:basedOn w:val="Fuentedeprrafopredeter"/>
    <w:rsid w:val="009E5FC1"/>
  </w:style>
  <w:style w:type="character" w:customStyle="1" w:styleId="stylereferencei1stoneserifitalicregularchar">
    <w:name w:val="stylereferencei1stoneserifitalicregularchar"/>
    <w:basedOn w:val="Fuentedeprrafopredeter"/>
    <w:rsid w:val="00275E1B"/>
  </w:style>
  <w:style w:type="paragraph" w:customStyle="1" w:styleId="titulocuadro">
    <w:name w:val="titulo cuadro"/>
    <w:basedOn w:val="Normal"/>
    <w:link w:val="titulocuadroCar"/>
    <w:qFormat/>
    <w:rsid w:val="00C11511"/>
    <w:pPr>
      <w:spacing w:line="276" w:lineRule="auto"/>
      <w:ind w:firstLine="360"/>
      <w:jc w:val="center"/>
    </w:pPr>
    <w:rPr>
      <w:rFonts w:cs="Times New Roman"/>
      <w:b/>
      <w:szCs w:val="24"/>
      <w:lang w:eastAsia="es-AR"/>
    </w:rPr>
  </w:style>
  <w:style w:type="character" w:customStyle="1" w:styleId="titulocuadroCar">
    <w:name w:val="titulo cuadro Car"/>
    <w:basedOn w:val="Fuentedeprrafopredeter"/>
    <w:link w:val="titulocuadro"/>
    <w:rsid w:val="00C11511"/>
    <w:rPr>
      <w:rFonts w:ascii="Times New Roman" w:hAnsi="Times New Roman" w:cs="Times New Roman"/>
      <w:b/>
      <w:sz w:val="24"/>
      <w:szCs w:val="24"/>
      <w:lang w:eastAsia="es-AR"/>
    </w:rPr>
  </w:style>
  <w:style w:type="paragraph" w:customStyle="1" w:styleId="tabla">
    <w:name w:val="tabla"/>
    <w:basedOn w:val="Normal"/>
    <w:link w:val="tablaCar"/>
    <w:qFormat/>
    <w:rsid w:val="00530433"/>
    <w:rPr>
      <w:noProof/>
      <w:lang w:eastAsia="es-AR"/>
    </w:rPr>
  </w:style>
  <w:style w:type="character" w:customStyle="1" w:styleId="tablaCar">
    <w:name w:val="tabla Car"/>
    <w:basedOn w:val="Fuentedeprrafopredeter"/>
    <w:link w:val="tabla"/>
    <w:rsid w:val="00530433"/>
    <w:rPr>
      <w:rFonts w:ascii="Times New Roman" w:hAnsi="Times New Roman"/>
      <w:noProof/>
      <w:sz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D502FC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F2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2B4E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AR"/>
    </w:rPr>
  </w:style>
  <w:style w:type="character" w:customStyle="1" w:styleId="cf01">
    <w:name w:val="cf01"/>
    <w:basedOn w:val="Fuentedeprrafopredeter"/>
    <w:rsid w:val="002F2B4E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uentedeprrafopredeter"/>
    <w:rsid w:val="002F2B4E"/>
    <w:rPr>
      <w:rFonts w:ascii="Segoe UI" w:hAnsi="Segoe UI" w:cs="Segoe UI" w:hint="default"/>
      <w:i/>
      <w:iCs/>
      <w:sz w:val="18"/>
      <w:szCs w:val="18"/>
    </w:rPr>
  </w:style>
  <w:style w:type="paragraph" w:customStyle="1" w:styleId="pf0">
    <w:name w:val="pf0"/>
    <w:basedOn w:val="Normal"/>
    <w:rsid w:val="00AE559F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1669C1"/>
    <w:rPr>
      <w:color w:val="800080"/>
      <w:u w:val="single"/>
    </w:rPr>
  </w:style>
  <w:style w:type="paragraph" w:customStyle="1" w:styleId="msonormal0">
    <w:name w:val="msonormal"/>
    <w:basedOn w:val="Normal"/>
    <w:rsid w:val="001669C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s-AR"/>
    </w:rPr>
  </w:style>
  <w:style w:type="paragraph" w:customStyle="1" w:styleId="xl65">
    <w:name w:val="xl65"/>
    <w:basedOn w:val="Normal"/>
    <w:rsid w:val="001669C1"/>
    <w:pPr>
      <w:spacing w:before="100" w:beforeAutospacing="1" w:after="100" w:afterAutospacing="1"/>
      <w:jc w:val="center"/>
    </w:pPr>
    <w:rPr>
      <w:rFonts w:eastAsia="Times New Roman" w:cs="Times New Roman"/>
      <w:szCs w:val="24"/>
      <w:lang w:eastAsia="es-AR"/>
    </w:rPr>
  </w:style>
  <w:style w:type="paragraph" w:customStyle="1" w:styleId="xl66">
    <w:name w:val="xl66"/>
    <w:basedOn w:val="Normal"/>
    <w:rsid w:val="001669C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67">
    <w:name w:val="xl67"/>
    <w:basedOn w:val="Normal"/>
    <w:rsid w:val="001669C1"/>
    <w:pPr>
      <w:pBdr>
        <w:left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68">
    <w:name w:val="xl68"/>
    <w:basedOn w:val="Normal"/>
    <w:rsid w:val="001669C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0"/>
      <w:szCs w:val="20"/>
      <w:lang w:eastAsia="es-AR"/>
    </w:rPr>
  </w:style>
  <w:style w:type="paragraph" w:customStyle="1" w:styleId="xl69">
    <w:name w:val="xl69"/>
    <w:basedOn w:val="Normal"/>
    <w:rsid w:val="001669C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eastAsia="es-AR"/>
    </w:rPr>
  </w:style>
  <w:style w:type="paragraph" w:customStyle="1" w:styleId="xl70">
    <w:name w:val="xl70"/>
    <w:basedOn w:val="Normal"/>
    <w:rsid w:val="001669C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eastAsia="es-AR"/>
    </w:rPr>
  </w:style>
  <w:style w:type="paragraph" w:customStyle="1" w:styleId="xl71">
    <w:name w:val="xl71"/>
    <w:basedOn w:val="Normal"/>
    <w:rsid w:val="001669C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Times New Roman" w:cs="Times New Roman"/>
      <w:szCs w:val="24"/>
      <w:lang w:eastAsia="es-AR"/>
    </w:rPr>
  </w:style>
  <w:style w:type="paragraph" w:customStyle="1" w:styleId="xl72">
    <w:name w:val="xl72"/>
    <w:basedOn w:val="Normal"/>
    <w:rsid w:val="001669C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0"/>
      <w:szCs w:val="20"/>
      <w:lang w:eastAsia="es-AR"/>
    </w:rPr>
  </w:style>
  <w:style w:type="paragraph" w:customStyle="1" w:styleId="xl73">
    <w:name w:val="xl73"/>
    <w:basedOn w:val="Normal"/>
    <w:rsid w:val="001669C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74">
    <w:name w:val="xl74"/>
    <w:basedOn w:val="Normal"/>
    <w:rsid w:val="001669C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75">
    <w:name w:val="xl75"/>
    <w:basedOn w:val="Normal"/>
    <w:rsid w:val="001669C1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76">
    <w:name w:val="xl76"/>
    <w:basedOn w:val="Normal"/>
    <w:rsid w:val="001669C1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77">
    <w:name w:val="xl77"/>
    <w:basedOn w:val="Normal"/>
    <w:rsid w:val="001669C1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78">
    <w:name w:val="xl78"/>
    <w:basedOn w:val="Normal"/>
    <w:rsid w:val="001669C1"/>
    <w:pPr>
      <w:pBdr>
        <w:bottom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79">
    <w:name w:val="xl79"/>
    <w:basedOn w:val="Normal"/>
    <w:rsid w:val="00166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 w:val="20"/>
      <w:szCs w:val="20"/>
      <w:lang w:eastAsia="es-AR"/>
    </w:rPr>
  </w:style>
  <w:style w:type="paragraph" w:customStyle="1" w:styleId="xl80">
    <w:name w:val="xl80"/>
    <w:basedOn w:val="Normal"/>
    <w:rsid w:val="001669C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xl81">
    <w:name w:val="xl81"/>
    <w:basedOn w:val="Normal"/>
    <w:rsid w:val="001669C1"/>
    <w:pPr>
      <w:pBdr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20"/>
      <w:szCs w:val="20"/>
      <w:lang w:eastAsia="es-AR"/>
    </w:rPr>
  </w:style>
  <w:style w:type="paragraph" w:customStyle="1" w:styleId="notaalpie">
    <w:name w:val="nota al pie"/>
    <w:basedOn w:val="Textonotapie"/>
    <w:link w:val="notaalpieCar"/>
    <w:qFormat/>
    <w:rsid w:val="005838A3"/>
    <w:pPr>
      <w:spacing w:line="240" w:lineRule="atLeast"/>
    </w:pPr>
    <w:rPr>
      <w:rFonts w:ascii="Garamond" w:hAnsi="Garamond"/>
    </w:rPr>
  </w:style>
  <w:style w:type="character" w:customStyle="1" w:styleId="notaalpieCar">
    <w:name w:val="nota al pie Car"/>
    <w:basedOn w:val="TextonotapieCar"/>
    <w:link w:val="notaalpie"/>
    <w:rsid w:val="005838A3"/>
    <w:rPr>
      <w:rFonts w:ascii="Garamond" w:hAnsi="Garamond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8209EA"/>
    <w:pPr>
      <w:spacing w:line="480" w:lineRule="auto"/>
      <w:ind w:left="720" w:hanging="720"/>
    </w:pPr>
  </w:style>
  <w:style w:type="character" w:customStyle="1" w:styleId="citation-select">
    <w:name w:val="citation-select"/>
    <w:basedOn w:val="Fuentedeprrafopredeter"/>
    <w:rsid w:val="00117283"/>
  </w:style>
  <w:style w:type="table" w:styleId="Tablaconcuadrcula">
    <w:name w:val="Table Grid"/>
    <w:basedOn w:val="Tablanormal"/>
    <w:uiPriority w:val="59"/>
    <w:rsid w:val="00BD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1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349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259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08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B757-0081-493F-B72E-4A1C0542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1198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Gweks</dc:creator>
  <cp:keywords/>
  <dc:description/>
  <cp:lastModifiedBy>Guido Ezequiel Weksler</cp:lastModifiedBy>
  <cp:revision>9</cp:revision>
  <dcterms:created xsi:type="dcterms:W3CDTF">2024-08-20T12:27:00Z</dcterms:created>
  <dcterms:modified xsi:type="dcterms:W3CDTF">2024-09-04T16:05:00Z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7efb5fa3-32cc-3330-88db-64d476bf1292</vt:lpwstr>
  </property>
  <property fmtid="{D5CDD505-2E9C-101B-9397-08002B2CF9AE}" pid="4" name="Mendeley Citation Style_1">
    <vt:lpwstr>http://csl.mendeley.com/styles/16078003/apa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http://csl.mendeley.com/styles/16078003/apa</vt:lpwstr>
  </property>
  <property fmtid="{D5CDD505-2E9C-101B-9397-08002B2CF9AE}" pid="12" name="Mendeley Recent Style Name 3_1">
    <vt:lpwstr>American Psychological Association 6th edition - Spanish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ZOTERO_PREF_1">
    <vt:lpwstr>&lt;data data-version="3" zotero-version="6.0.4"&gt;&lt;session id="3ayokfuP"/&gt;&lt;style id="http://www.zotero.org/styles/apa" locale="es-ES" hasBibliography="1" bibliographyStyleHasBeenSet="1"/&gt;&lt;prefs&gt;&lt;pref name="fieldType" value="Field"/&gt;&lt;pref name="automaticJourna</vt:lpwstr>
  </property>
  <property fmtid="{D5CDD505-2E9C-101B-9397-08002B2CF9AE}" pid="26" name="ZOTERO_PREF_2">
    <vt:lpwstr>lAbbreviations" value="true"/&gt;&lt;/prefs&gt;&lt;/data&gt;</vt:lpwstr>
  </property>
</Properties>
</file>